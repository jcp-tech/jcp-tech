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133B5" w14:textId="3A844924" w:rsidR="00FA3F1A" w:rsidRPr="003A5C87" w:rsidRDefault="00901158" w:rsidP="00FA3F1A">
      <w:pPr>
        <w:pStyle w:val="NoSpacing"/>
        <w:rPr>
          <w:rFonts w:asciiTheme="minorHAnsi" w:hAnsiTheme="minorHAnsi" w:cstheme="minorHAnsi"/>
          <w:b/>
          <w:sz w:val="32"/>
          <w:szCs w:val="32"/>
        </w:rPr>
      </w:pPr>
      <w:r>
        <w:rPr>
          <w:rFonts w:asciiTheme="minorHAnsi" w:hAnsiTheme="minorHAnsi" w:cstheme="minorHAnsi"/>
          <w:b/>
          <w:sz w:val="32"/>
          <w:szCs w:val="32"/>
        </w:rPr>
        <w:t>Jonathan Chacko</w:t>
      </w:r>
    </w:p>
    <w:p w14:paraId="16F304EB" w14:textId="7B326D60" w:rsidR="00340E3D" w:rsidRPr="007703BC" w:rsidRDefault="0071559A" w:rsidP="007703BC">
      <w:pPr>
        <w:pStyle w:val="NoSpacing"/>
        <w:pBdr>
          <w:bottom w:val="single" w:sz="6" w:space="1" w:color="auto"/>
        </w:pBdr>
        <w:rPr>
          <w:rFonts w:asciiTheme="minorHAnsi" w:hAnsiTheme="minorHAnsi" w:cstheme="minorHAnsi"/>
          <w:color w:val="0000FF"/>
          <w:sz w:val="18"/>
          <w:szCs w:val="18"/>
          <w:u w:val="single"/>
        </w:rPr>
      </w:pPr>
      <w:r>
        <w:rPr>
          <w:rFonts w:asciiTheme="minorHAnsi" w:hAnsiTheme="minorHAnsi" w:cstheme="minorHAnsi"/>
          <w:bCs/>
          <w:sz w:val="18"/>
          <w:szCs w:val="18"/>
        </w:rPr>
        <w:t>Toronto</w:t>
      </w:r>
      <w:r w:rsidR="00FA3F1A" w:rsidRPr="007703BC">
        <w:rPr>
          <w:rFonts w:asciiTheme="minorHAnsi" w:hAnsiTheme="minorHAnsi" w:cstheme="minorHAnsi"/>
          <w:bCs/>
          <w:sz w:val="18"/>
          <w:szCs w:val="18"/>
        </w:rPr>
        <w:t xml:space="preserve">, ON, Canada </w:t>
      </w:r>
      <w:r w:rsidR="00FA3F1A" w:rsidRPr="007703BC">
        <w:rPr>
          <w:rFonts w:asciiTheme="minorHAnsi" w:hAnsiTheme="minorHAnsi" w:cstheme="minorHAnsi"/>
          <w:b/>
          <w:bCs/>
          <w:sz w:val="18"/>
          <w:szCs w:val="18"/>
        </w:rPr>
        <w:t xml:space="preserve">| </w:t>
      </w:r>
      <w:hyperlink r:id="rId8" w:history="1">
        <w:r w:rsidR="00BE7B3C" w:rsidRPr="007703BC">
          <w:rPr>
            <w:rStyle w:val="Hyperlink"/>
            <w:rFonts w:asciiTheme="minorHAnsi" w:hAnsiTheme="minorHAnsi" w:cstheme="minorHAnsi"/>
            <w:sz w:val="18"/>
            <w:szCs w:val="18"/>
          </w:rPr>
          <w:t>+1 (365) 384-2257</w:t>
        </w:r>
      </w:hyperlink>
      <w:r w:rsidR="00FA3F1A" w:rsidRPr="007703BC">
        <w:rPr>
          <w:rFonts w:asciiTheme="minorHAnsi" w:hAnsiTheme="minorHAnsi" w:cstheme="minorHAnsi"/>
          <w:sz w:val="18"/>
          <w:szCs w:val="18"/>
        </w:rPr>
        <w:t xml:space="preserve"> </w:t>
      </w:r>
      <w:r w:rsidR="00FA3F1A" w:rsidRPr="007703BC">
        <w:rPr>
          <w:rFonts w:asciiTheme="minorHAnsi" w:hAnsiTheme="minorHAnsi" w:cstheme="minorHAnsi"/>
          <w:b/>
          <w:bCs/>
          <w:sz w:val="18"/>
          <w:szCs w:val="18"/>
        </w:rPr>
        <w:t xml:space="preserve">| </w:t>
      </w:r>
      <w:bookmarkStart w:id="0" w:name="_Hlk165458006"/>
      <w:r w:rsidR="000013C1" w:rsidRPr="007703BC">
        <w:fldChar w:fldCharType="begin"/>
      </w:r>
      <w:r w:rsidR="000013C1" w:rsidRPr="007703BC">
        <w:rPr>
          <w:sz w:val="18"/>
          <w:szCs w:val="18"/>
        </w:rPr>
        <w:instrText>HYPERLINK "mailto:jonathanchacko1805+cv@gmail.com"</w:instrText>
      </w:r>
      <w:r w:rsidR="000013C1" w:rsidRPr="007703BC">
        <w:fldChar w:fldCharType="separate"/>
      </w:r>
      <w:r w:rsidR="006C20AF" w:rsidRPr="007703BC">
        <w:rPr>
          <w:rStyle w:val="Hyperlink"/>
          <w:rFonts w:asciiTheme="minorHAnsi" w:hAnsiTheme="minorHAnsi" w:cstheme="minorHAnsi"/>
          <w:sz w:val="18"/>
          <w:szCs w:val="18"/>
        </w:rPr>
        <w:t>jonathanchacko1805@gmail.com</w:t>
      </w:r>
      <w:r w:rsidR="000013C1" w:rsidRPr="007703BC">
        <w:rPr>
          <w:rStyle w:val="Hyperlink"/>
          <w:rFonts w:asciiTheme="minorHAnsi" w:hAnsiTheme="minorHAnsi" w:cstheme="minorHAnsi"/>
          <w:sz w:val="18"/>
          <w:szCs w:val="18"/>
        </w:rPr>
        <w:fldChar w:fldCharType="end"/>
      </w:r>
      <w:bookmarkEnd w:id="0"/>
      <w:r w:rsidR="00FD2E4F" w:rsidRPr="007703BC">
        <w:rPr>
          <w:rFonts w:asciiTheme="minorHAnsi" w:hAnsiTheme="minorHAnsi" w:cstheme="minorHAnsi"/>
          <w:sz w:val="18"/>
          <w:szCs w:val="18"/>
        </w:rPr>
        <w:t xml:space="preserve"> </w:t>
      </w:r>
      <w:r w:rsidR="00FD2E4F" w:rsidRPr="007703BC">
        <w:rPr>
          <w:rFonts w:asciiTheme="minorHAnsi" w:hAnsiTheme="minorHAnsi" w:cstheme="minorHAnsi"/>
          <w:b/>
          <w:bCs/>
          <w:sz w:val="18"/>
          <w:szCs w:val="18"/>
        </w:rPr>
        <w:t xml:space="preserve">| </w:t>
      </w:r>
      <w:hyperlink r:id="rId9" w:history="1">
        <w:r w:rsidR="00AF1E36" w:rsidRPr="00DB3F25">
          <w:rPr>
            <w:rStyle w:val="Hyperlink"/>
          </w:rPr>
          <w:t>linkedin.com/in/</w:t>
        </w:r>
        <w:proofErr w:type="spellStart"/>
        <w:r w:rsidR="00AF1E36" w:rsidRPr="00DB3F25">
          <w:rPr>
            <w:rStyle w:val="Hyperlink"/>
          </w:rPr>
          <w:t>jcp</w:t>
        </w:r>
        <w:proofErr w:type="spellEnd"/>
        <w:r w:rsidR="00AF1E36" w:rsidRPr="00DB3F25">
          <w:rPr>
            <w:rStyle w:val="Hyperlink"/>
          </w:rPr>
          <w:t>-tech/</w:t>
        </w:r>
      </w:hyperlink>
      <w:r w:rsidR="006C20AF" w:rsidRPr="007703BC">
        <w:rPr>
          <w:rFonts w:asciiTheme="minorHAnsi" w:hAnsiTheme="minorHAnsi" w:cstheme="minorHAnsi"/>
          <w:b/>
          <w:bCs/>
          <w:sz w:val="18"/>
          <w:szCs w:val="18"/>
        </w:rPr>
        <w:t xml:space="preserve"> </w:t>
      </w:r>
      <w:r w:rsidR="000B2595" w:rsidRPr="007703BC">
        <w:rPr>
          <w:rFonts w:asciiTheme="minorHAnsi" w:hAnsiTheme="minorHAnsi" w:cstheme="minorHAnsi"/>
          <w:b/>
          <w:bCs/>
          <w:sz w:val="18"/>
          <w:szCs w:val="18"/>
        </w:rPr>
        <w:t xml:space="preserve">| </w:t>
      </w:r>
      <w:hyperlink r:id="rId10" w:history="1">
        <w:r w:rsidR="008145BE" w:rsidRPr="008145BE">
          <w:rPr>
            <w:rStyle w:val="Hyperlink"/>
          </w:rPr>
          <w:t>github.com/</w:t>
        </w:r>
        <w:proofErr w:type="spellStart"/>
        <w:r w:rsidR="008145BE" w:rsidRPr="008145BE">
          <w:rPr>
            <w:rStyle w:val="Hyperlink"/>
          </w:rPr>
          <w:t>jcp</w:t>
        </w:r>
        <w:proofErr w:type="spellEnd"/>
        <w:r w:rsidR="008145BE" w:rsidRPr="008145BE">
          <w:rPr>
            <w:rStyle w:val="Hyperlink"/>
          </w:rPr>
          <w:t>-tech/</w:t>
        </w:r>
      </w:hyperlink>
      <w:r w:rsidR="008145BE">
        <w:t xml:space="preserve"> </w:t>
      </w:r>
    </w:p>
    <w:p w14:paraId="647A1BBB" w14:textId="2865CD63" w:rsidR="00FA3F1A" w:rsidRPr="003A5C87" w:rsidRDefault="00FA3F1A" w:rsidP="00FA3F1A">
      <w:pPr>
        <w:pStyle w:val="NoSpacing"/>
        <w:rPr>
          <w:rFonts w:asciiTheme="minorHAnsi" w:hAnsiTheme="minorHAnsi" w:cstheme="minorHAnsi"/>
          <w:b/>
          <w:spacing w:val="20"/>
          <w:sz w:val="22"/>
          <w:szCs w:val="22"/>
        </w:rPr>
      </w:pPr>
    </w:p>
    <w:p w14:paraId="4DF62C92" w14:textId="254C2B2D" w:rsidR="007D6994" w:rsidRPr="000013C1" w:rsidRDefault="00FA3F1A" w:rsidP="000013C1">
      <w:pPr>
        <w:pStyle w:val="NoSpacing"/>
        <w:rPr>
          <w:rStyle w:val="Strong"/>
          <w:rFonts w:asciiTheme="minorHAnsi" w:hAnsiTheme="minorHAnsi" w:cstheme="minorHAnsi"/>
          <w:b w:val="0"/>
          <w:bCs w:val="0"/>
          <w:sz w:val="22"/>
          <w:szCs w:val="22"/>
        </w:rPr>
      </w:pPr>
      <w:r w:rsidRPr="003A5C87">
        <w:rPr>
          <w:rFonts w:asciiTheme="minorHAnsi" w:hAnsiTheme="minorHAnsi" w:cstheme="minorHAnsi"/>
          <w:b/>
          <w:spacing w:val="20"/>
          <w:sz w:val="22"/>
          <w:szCs w:val="22"/>
        </w:rPr>
        <w:t>PROFILE</w:t>
      </w:r>
    </w:p>
    <w:p w14:paraId="4573F115" w14:textId="781CE03A" w:rsidR="00526B4C" w:rsidRDefault="009A1CDC" w:rsidP="00DB2DBD">
      <w:pPr>
        <w:pStyle w:val="NoSpacing"/>
        <w:rPr>
          <w:rFonts w:asciiTheme="minorHAnsi" w:hAnsiTheme="minorHAnsi" w:cstheme="minorHAnsi"/>
        </w:rPr>
      </w:pPr>
      <w:r w:rsidRPr="009A1CDC">
        <w:rPr>
          <w:rFonts w:asciiTheme="minorHAnsi" w:hAnsiTheme="minorHAnsi" w:cstheme="minorHAnsi"/>
        </w:rPr>
        <w:t>I specialize in automation and data science. My expertise includes developing automation scripts that have reduced manual processing time</w:t>
      </w:r>
      <w:r w:rsidR="00DB2DBD">
        <w:rPr>
          <w:rFonts w:asciiTheme="minorHAnsi" w:hAnsiTheme="minorHAnsi" w:cstheme="minorHAnsi"/>
        </w:rPr>
        <w:t xml:space="preserve"> </w:t>
      </w:r>
      <w:r w:rsidRPr="009A1CDC">
        <w:rPr>
          <w:rFonts w:asciiTheme="minorHAnsi" w:hAnsiTheme="minorHAnsi" w:cstheme="minorHAnsi"/>
        </w:rPr>
        <w:t>and analyzing large datasets to identify trends, informing strategic decisions. I thrive in dynamic environments, quickly adapting to new technologies and methodologies, and excel both independently and within teams. I am passionate about leveraging data-driven solutions to drive business success and am eager to connect with professionals who share this interest.</w:t>
      </w:r>
    </w:p>
    <w:p w14:paraId="785B4370" w14:textId="77777777" w:rsidR="00DB2DBD" w:rsidRPr="003A5C87" w:rsidRDefault="00DB2DBD" w:rsidP="00DB2DBD">
      <w:pPr>
        <w:pStyle w:val="NoSpacing"/>
        <w:rPr>
          <w:rFonts w:asciiTheme="minorHAnsi" w:hAnsiTheme="minorHAnsi" w:cstheme="minorHAnsi"/>
        </w:rPr>
      </w:pPr>
    </w:p>
    <w:p w14:paraId="057C79C3" w14:textId="77777777" w:rsidR="00FA3F1A" w:rsidRPr="003A5C87" w:rsidRDefault="00FA3F1A" w:rsidP="00FA3F1A">
      <w:pPr>
        <w:pStyle w:val="NoSpacing"/>
        <w:rPr>
          <w:rFonts w:asciiTheme="minorHAnsi" w:hAnsiTheme="minorHAnsi" w:cstheme="minorHAnsi"/>
          <w:b/>
          <w:spacing w:val="20"/>
          <w:sz w:val="22"/>
          <w:szCs w:val="22"/>
        </w:rPr>
      </w:pPr>
      <w:r w:rsidRPr="003A5C87">
        <w:rPr>
          <w:rFonts w:asciiTheme="minorHAnsi" w:hAnsiTheme="minorHAnsi" w:cstheme="minorHAnsi"/>
          <w:b/>
          <w:spacing w:val="20"/>
          <w:sz w:val="22"/>
          <w:szCs w:val="22"/>
        </w:rPr>
        <w:t>SKILLS</w:t>
      </w:r>
    </w:p>
    <w:p w14:paraId="398037DE" w14:textId="27FCDBD6" w:rsidR="00901158" w:rsidRPr="00901158" w:rsidRDefault="00901158" w:rsidP="00901158">
      <w:pPr>
        <w:pStyle w:val="NoSpacing"/>
        <w:numPr>
          <w:ilvl w:val="0"/>
          <w:numId w:val="10"/>
        </w:numPr>
        <w:rPr>
          <w:rFonts w:asciiTheme="minorHAnsi" w:hAnsiTheme="minorHAnsi" w:cstheme="minorHAnsi"/>
        </w:rPr>
      </w:pPr>
      <w:bookmarkStart w:id="1" w:name="_Hlk165458332"/>
      <w:r w:rsidRPr="003A5C87">
        <w:rPr>
          <w:rFonts w:asciiTheme="minorHAnsi" w:hAnsiTheme="minorHAnsi" w:cstheme="minorHAnsi"/>
          <w:b/>
          <w:bCs/>
        </w:rPr>
        <w:t>Programming Languages</w:t>
      </w:r>
      <w:r w:rsidRPr="003A5C87">
        <w:rPr>
          <w:rFonts w:asciiTheme="minorHAnsi" w:hAnsiTheme="minorHAnsi" w:cstheme="minorHAnsi"/>
        </w:rPr>
        <w:t xml:space="preserve">: </w:t>
      </w:r>
      <w:r>
        <w:rPr>
          <w:rFonts w:asciiTheme="minorHAnsi" w:hAnsiTheme="minorHAnsi" w:cstheme="minorHAnsi"/>
        </w:rPr>
        <w:t xml:space="preserve">Python, </w:t>
      </w:r>
      <w:r w:rsidRPr="003A5C87">
        <w:rPr>
          <w:rFonts w:asciiTheme="minorHAnsi" w:hAnsiTheme="minorHAnsi" w:cstheme="minorHAnsi"/>
        </w:rPr>
        <w:t>Java,</w:t>
      </w:r>
      <w:r>
        <w:rPr>
          <w:rFonts w:asciiTheme="minorHAnsi" w:hAnsiTheme="minorHAnsi" w:cstheme="minorHAnsi"/>
        </w:rPr>
        <w:t xml:space="preserve"> C++</w:t>
      </w:r>
    </w:p>
    <w:p w14:paraId="084604DB" w14:textId="598D92AF" w:rsidR="00FA3F1A" w:rsidRPr="003A5C87" w:rsidRDefault="00FA3F1A" w:rsidP="007323BE">
      <w:pPr>
        <w:pStyle w:val="NoSpacing"/>
        <w:numPr>
          <w:ilvl w:val="0"/>
          <w:numId w:val="10"/>
        </w:numPr>
        <w:rPr>
          <w:rFonts w:asciiTheme="minorHAnsi" w:hAnsiTheme="minorHAnsi" w:cstheme="minorHAnsi"/>
        </w:rPr>
      </w:pPr>
      <w:r w:rsidRPr="003A5C87">
        <w:rPr>
          <w:rFonts w:asciiTheme="minorHAnsi" w:hAnsiTheme="minorHAnsi" w:cstheme="minorHAnsi"/>
          <w:b/>
          <w:bCs/>
        </w:rPr>
        <w:t>Database</w:t>
      </w:r>
      <w:r w:rsidR="00541D6F" w:rsidRPr="003A5C87">
        <w:rPr>
          <w:rFonts w:asciiTheme="minorHAnsi" w:hAnsiTheme="minorHAnsi" w:cstheme="minorHAnsi"/>
          <w:b/>
          <w:bCs/>
        </w:rPr>
        <w:t xml:space="preserve"> Systems</w:t>
      </w:r>
      <w:r w:rsidRPr="003A5C87">
        <w:rPr>
          <w:rFonts w:asciiTheme="minorHAnsi" w:hAnsiTheme="minorHAnsi" w:cstheme="minorHAnsi"/>
        </w:rPr>
        <w:t xml:space="preserve">: </w:t>
      </w:r>
      <w:r w:rsidR="00B7424D" w:rsidRPr="003A5C87">
        <w:rPr>
          <w:rFonts w:asciiTheme="minorHAnsi" w:hAnsiTheme="minorHAnsi" w:cstheme="minorHAnsi"/>
        </w:rPr>
        <w:t>MySQL</w:t>
      </w:r>
      <w:r w:rsidR="005655EF" w:rsidRPr="003A5C87">
        <w:rPr>
          <w:rFonts w:asciiTheme="minorHAnsi" w:hAnsiTheme="minorHAnsi" w:cstheme="minorHAnsi"/>
        </w:rPr>
        <w:t xml:space="preserve">, </w:t>
      </w:r>
      <w:r w:rsidR="00901158" w:rsidRPr="00901158">
        <w:rPr>
          <w:rFonts w:asciiTheme="minorHAnsi" w:hAnsiTheme="minorHAnsi" w:cstheme="minorHAnsi"/>
        </w:rPr>
        <w:t>SQLite</w:t>
      </w:r>
      <w:r w:rsidR="00901158">
        <w:rPr>
          <w:rFonts w:asciiTheme="minorHAnsi" w:hAnsiTheme="minorHAnsi" w:cstheme="minorHAnsi"/>
        </w:rPr>
        <w:t xml:space="preserve">, </w:t>
      </w:r>
      <w:r w:rsidR="00EC78F0" w:rsidRPr="00EC78F0">
        <w:rPr>
          <w:rFonts w:asciiTheme="minorHAnsi" w:hAnsiTheme="minorHAnsi" w:cstheme="minorHAnsi"/>
        </w:rPr>
        <w:t>Firebase Firestore/Realtime Database</w:t>
      </w:r>
    </w:p>
    <w:p w14:paraId="3B92C8FD" w14:textId="72A52513" w:rsidR="006B2F1B" w:rsidRPr="003A5C87" w:rsidRDefault="006B2F1B" w:rsidP="007323BE">
      <w:pPr>
        <w:pStyle w:val="NoSpacing"/>
        <w:numPr>
          <w:ilvl w:val="0"/>
          <w:numId w:val="10"/>
        </w:numPr>
        <w:rPr>
          <w:rFonts w:asciiTheme="minorHAnsi" w:hAnsiTheme="minorHAnsi" w:cstheme="minorHAnsi"/>
        </w:rPr>
      </w:pPr>
      <w:r w:rsidRPr="003A5C87">
        <w:rPr>
          <w:rFonts w:asciiTheme="minorHAnsi" w:hAnsiTheme="minorHAnsi" w:cstheme="minorHAnsi"/>
          <w:b/>
          <w:bCs/>
        </w:rPr>
        <w:t>Cloud</w:t>
      </w:r>
      <w:r w:rsidR="00A97DB6" w:rsidRPr="003A5C87">
        <w:rPr>
          <w:rFonts w:asciiTheme="minorHAnsi" w:hAnsiTheme="minorHAnsi" w:cstheme="minorHAnsi"/>
        </w:rPr>
        <w:t xml:space="preserve">: </w:t>
      </w:r>
      <w:r w:rsidR="00901158">
        <w:rPr>
          <w:rFonts w:asciiTheme="minorHAnsi" w:hAnsiTheme="minorHAnsi" w:cstheme="minorHAnsi"/>
        </w:rPr>
        <w:t>Google Cloud Services</w:t>
      </w:r>
      <w:r w:rsidR="00B64DFB">
        <w:rPr>
          <w:rFonts w:asciiTheme="minorHAnsi" w:hAnsiTheme="minorHAnsi" w:cstheme="minorHAnsi"/>
        </w:rPr>
        <w:t>, Amazon Web Services</w:t>
      </w:r>
    </w:p>
    <w:p w14:paraId="1EA22C9A" w14:textId="427A7A40" w:rsidR="00251FFF" w:rsidRDefault="00251FFF" w:rsidP="007323BE">
      <w:pPr>
        <w:pStyle w:val="NoSpacing"/>
        <w:numPr>
          <w:ilvl w:val="0"/>
          <w:numId w:val="10"/>
        </w:numPr>
        <w:rPr>
          <w:rFonts w:asciiTheme="minorHAnsi" w:hAnsiTheme="minorHAnsi" w:cstheme="minorHAnsi"/>
        </w:rPr>
      </w:pPr>
      <w:r w:rsidRPr="003A5C87">
        <w:rPr>
          <w:rFonts w:asciiTheme="minorHAnsi" w:hAnsiTheme="minorHAnsi" w:cstheme="minorHAnsi"/>
          <w:b/>
          <w:bCs/>
        </w:rPr>
        <w:t xml:space="preserve">Testing Frameworks </w:t>
      </w:r>
      <w:r w:rsidR="007D1BB7" w:rsidRPr="003A5C87">
        <w:rPr>
          <w:rFonts w:asciiTheme="minorHAnsi" w:hAnsiTheme="minorHAnsi" w:cstheme="minorHAnsi"/>
          <w:b/>
          <w:bCs/>
        </w:rPr>
        <w:t>&amp;</w:t>
      </w:r>
      <w:r w:rsidRPr="003A5C87">
        <w:rPr>
          <w:rFonts w:asciiTheme="minorHAnsi" w:hAnsiTheme="minorHAnsi" w:cstheme="minorHAnsi"/>
          <w:b/>
          <w:bCs/>
        </w:rPr>
        <w:t xml:space="preserve"> Tools</w:t>
      </w:r>
      <w:r w:rsidRPr="003A5C87">
        <w:rPr>
          <w:rFonts w:asciiTheme="minorHAnsi" w:hAnsiTheme="minorHAnsi" w:cstheme="minorHAnsi"/>
        </w:rPr>
        <w:t>:</w:t>
      </w:r>
      <w:r w:rsidR="00901158">
        <w:rPr>
          <w:rFonts w:asciiTheme="minorHAnsi" w:hAnsiTheme="minorHAnsi" w:cstheme="minorHAnsi"/>
        </w:rPr>
        <w:t xml:space="preserve"> </w:t>
      </w:r>
      <w:r w:rsidR="001F0D2B" w:rsidRPr="003A5C87">
        <w:rPr>
          <w:rFonts w:asciiTheme="minorHAnsi" w:hAnsiTheme="minorHAnsi" w:cstheme="minorHAnsi"/>
        </w:rPr>
        <w:t>Selenium</w:t>
      </w:r>
      <w:r w:rsidR="00901158">
        <w:rPr>
          <w:rFonts w:asciiTheme="minorHAnsi" w:hAnsiTheme="minorHAnsi" w:cstheme="minorHAnsi"/>
        </w:rPr>
        <w:t xml:space="preserve">, </w:t>
      </w:r>
      <w:r w:rsidR="00901158" w:rsidRPr="00901158">
        <w:rPr>
          <w:rFonts w:asciiTheme="minorHAnsi" w:hAnsiTheme="minorHAnsi" w:cstheme="minorHAnsi"/>
        </w:rPr>
        <w:t>Beautiful Soup, J</w:t>
      </w:r>
      <w:r w:rsidR="00CC1CBB">
        <w:rPr>
          <w:rFonts w:asciiTheme="minorHAnsi" w:hAnsiTheme="minorHAnsi" w:cstheme="minorHAnsi"/>
        </w:rPr>
        <w:t>-</w:t>
      </w:r>
      <w:r w:rsidR="00901158" w:rsidRPr="00901158">
        <w:rPr>
          <w:rFonts w:asciiTheme="minorHAnsi" w:hAnsiTheme="minorHAnsi" w:cstheme="minorHAnsi"/>
        </w:rPr>
        <w:t>Soup</w:t>
      </w:r>
    </w:p>
    <w:p w14:paraId="2CD01D9F" w14:textId="255103E2" w:rsidR="00CC1CBB" w:rsidRPr="00E12755" w:rsidRDefault="00CC1CBB" w:rsidP="007323BE">
      <w:pPr>
        <w:pStyle w:val="NoSpacing"/>
        <w:numPr>
          <w:ilvl w:val="0"/>
          <w:numId w:val="10"/>
        </w:numPr>
        <w:rPr>
          <w:rFonts w:asciiTheme="minorHAnsi" w:hAnsiTheme="minorHAnsi" w:cstheme="minorHAnsi"/>
          <w:b/>
          <w:bCs/>
        </w:rPr>
      </w:pPr>
      <w:r w:rsidRPr="00CC1CBB">
        <w:rPr>
          <w:rFonts w:asciiTheme="minorHAnsi" w:hAnsiTheme="minorHAnsi" w:cstheme="minorHAnsi"/>
          <w:b/>
          <w:bCs/>
        </w:rPr>
        <w:t>GUI</w:t>
      </w:r>
      <w:r w:rsidR="00EC78F0">
        <w:rPr>
          <w:rFonts w:asciiTheme="minorHAnsi" w:hAnsiTheme="minorHAnsi" w:cstheme="minorHAnsi"/>
          <w:b/>
          <w:bCs/>
        </w:rPr>
        <w:t xml:space="preserve"> &amp; Web</w:t>
      </w:r>
      <w:r w:rsidRPr="00CC1CBB">
        <w:rPr>
          <w:rFonts w:asciiTheme="minorHAnsi" w:hAnsiTheme="minorHAnsi" w:cstheme="minorHAnsi"/>
          <w:b/>
          <w:bCs/>
        </w:rPr>
        <w:t xml:space="preserve"> Development Frameworks:</w:t>
      </w:r>
      <w:r>
        <w:rPr>
          <w:rFonts w:asciiTheme="minorHAnsi" w:hAnsiTheme="minorHAnsi" w:cstheme="minorHAnsi"/>
          <w:b/>
          <w:bCs/>
        </w:rPr>
        <w:t xml:space="preserve"> </w:t>
      </w:r>
      <w:r>
        <w:rPr>
          <w:rFonts w:asciiTheme="minorHAnsi" w:hAnsiTheme="minorHAnsi" w:cstheme="minorHAnsi"/>
        </w:rPr>
        <w:t xml:space="preserve">Django, </w:t>
      </w:r>
      <w:r w:rsidR="00910904">
        <w:rPr>
          <w:rFonts w:asciiTheme="minorHAnsi" w:hAnsiTheme="minorHAnsi" w:cstheme="minorHAnsi"/>
        </w:rPr>
        <w:t xml:space="preserve">Python </w:t>
      </w:r>
      <w:r w:rsidR="00910904" w:rsidRPr="00EC78F0">
        <w:rPr>
          <w:rFonts w:asciiTheme="minorHAnsi" w:hAnsiTheme="minorHAnsi" w:cstheme="minorHAnsi"/>
        </w:rPr>
        <w:t>T</w:t>
      </w:r>
      <w:r w:rsidR="00910904">
        <w:rPr>
          <w:rFonts w:asciiTheme="minorHAnsi" w:hAnsiTheme="minorHAnsi" w:cstheme="minorHAnsi"/>
        </w:rPr>
        <w:t>k</w:t>
      </w:r>
      <w:r w:rsidR="00910904" w:rsidRPr="00EC78F0">
        <w:rPr>
          <w:rFonts w:asciiTheme="minorHAnsi" w:hAnsiTheme="minorHAnsi" w:cstheme="minorHAnsi"/>
        </w:rPr>
        <w:t>inter</w:t>
      </w:r>
      <w:r w:rsidR="00910904">
        <w:rPr>
          <w:rFonts w:asciiTheme="minorHAnsi" w:hAnsiTheme="minorHAnsi" w:cstheme="minorHAnsi"/>
        </w:rPr>
        <w:t xml:space="preserve">, </w:t>
      </w:r>
      <w:r w:rsidR="00910904" w:rsidRPr="00CC1CBB">
        <w:rPr>
          <w:rFonts w:asciiTheme="minorHAnsi" w:hAnsiTheme="minorHAnsi" w:cstheme="minorHAnsi"/>
        </w:rPr>
        <w:t>Java Swing</w:t>
      </w:r>
      <w:r w:rsidR="00910904">
        <w:rPr>
          <w:rFonts w:asciiTheme="minorHAnsi" w:hAnsiTheme="minorHAnsi" w:cstheme="minorHAnsi"/>
        </w:rPr>
        <w:t xml:space="preserve">, </w:t>
      </w:r>
      <w:r w:rsidRPr="00CC1CBB">
        <w:rPr>
          <w:rFonts w:asciiTheme="minorHAnsi" w:hAnsiTheme="minorHAnsi" w:cstheme="minorHAnsi"/>
        </w:rPr>
        <w:t>Android Development</w:t>
      </w:r>
      <w:r>
        <w:rPr>
          <w:rFonts w:asciiTheme="minorHAnsi" w:hAnsiTheme="minorHAnsi" w:cstheme="minorHAnsi"/>
        </w:rPr>
        <w:t xml:space="preserve"> with Java</w:t>
      </w:r>
    </w:p>
    <w:p w14:paraId="213AA03B" w14:textId="7872E269" w:rsidR="00E12755" w:rsidRPr="00CC1CBB" w:rsidRDefault="00C3279B" w:rsidP="007323BE">
      <w:pPr>
        <w:pStyle w:val="NoSpacing"/>
        <w:numPr>
          <w:ilvl w:val="0"/>
          <w:numId w:val="10"/>
        </w:numPr>
        <w:rPr>
          <w:rFonts w:asciiTheme="minorHAnsi" w:hAnsiTheme="minorHAnsi" w:cstheme="minorHAnsi"/>
          <w:b/>
          <w:bCs/>
        </w:rPr>
      </w:pPr>
      <w:r>
        <w:rPr>
          <w:rFonts w:asciiTheme="minorHAnsi" w:hAnsiTheme="minorHAnsi" w:cstheme="minorHAnsi"/>
          <w:b/>
          <w:bCs/>
        </w:rPr>
        <w:t xml:space="preserve">Visualization Tools: </w:t>
      </w:r>
      <w:r>
        <w:rPr>
          <w:rFonts w:asciiTheme="minorHAnsi" w:hAnsiTheme="minorHAnsi" w:cstheme="minorHAnsi"/>
        </w:rPr>
        <w:t>T</w:t>
      </w:r>
      <w:r w:rsidRPr="00C3279B">
        <w:rPr>
          <w:rFonts w:asciiTheme="minorHAnsi" w:hAnsiTheme="minorHAnsi" w:cstheme="minorHAnsi"/>
        </w:rPr>
        <w:t>ableau</w:t>
      </w:r>
    </w:p>
    <w:p w14:paraId="411693BA" w14:textId="17C86616" w:rsidR="003D0BFE" w:rsidRDefault="003D0BFE" w:rsidP="003D0BFE">
      <w:pPr>
        <w:pStyle w:val="NoSpacing"/>
        <w:numPr>
          <w:ilvl w:val="0"/>
          <w:numId w:val="10"/>
        </w:numPr>
        <w:rPr>
          <w:rFonts w:asciiTheme="minorHAnsi" w:hAnsiTheme="minorHAnsi" w:cstheme="minorHAnsi"/>
        </w:rPr>
      </w:pPr>
      <w:r w:rsidRPr="003A5C87">
        <w:rPr>
          <w:rFonts w:asciiTheme="minorHAnsi" w:hAnsiTheme="minorHAnsi" w:cstheme="minorHAnsi"/>
          <w:b/>
          <w:bCs/>
        </w:rPr>
        <w:t>Operating Systems</w:t>
      </w:r>
      <w:r w:rsidRPr="003A5C87">
        <w:rPr>
          <w:rFonts w:asciiTheme="minorHAnsi" w:hAnsiTheme="minorHAnsi" w:cstheme="minorHAnsi"/>
        </w:rPr>
        <w:t>: Windows</w:t>
      </w:r>
      <w:r w:rsidR="00EC78F0">
        <w:rPr>
          <w:rFonts w:asciiTheme="minorHAnsi" w:hAnsiTheme="minorHAnsi" w:cstheme="minorHAnsi"/>
        </w:rPr>
        <w:t xml:space="preserve">, </w:t>
      </w:r>
      <w:r w:rsidR="00EC78F0" w:rsidRPr="003A5C87">
        <w:rPr>
          <w:rFonts w:asciiTheme="minorHAnsi" w:hAnsiTheme="minorHAnsi" w:cstheme="minorHAnsi"/>
        </w:rPr>
        <w:t>Linux</w:t>
      </w:r>
    </w:p>
    <w:p w14:paraId="16BDD3C4" w14:textId="066E5A4E" w:rsidR="00EC78F0" w:rsidRPr="003D0BFE" w:rsidRDefault="00EC78F0" w:rsidP="00EC78F0">
      <w:pPr>
        <w:pStyle w:val="NoSpacing"/>
        <w:numPr>
          <w:ilvl w:val="0"/>
          <w:numId w:val="10"/>
        </w:numPr>
        <w:rPr>
          <w:rFonts w:asciiTheme="minorHAnsi" w:hAnsiTheme="minorHAnsi" w:cstheme="minorHAnsi"/>
        </w:rPr>
      </w:pPr>
      <w:r w:rsidRPr="003A5C87">
        <w:rPr>
          <w:rFonts w:asciiTheme="minorHAnsi" w:hAnsiTheme="minorHAnsi" w:cstheme="minorHAnsi"/>
          <w:b/>
          <w:bCs/>
        </w:rPr>
        <w:t xml:space="preserve">Web </w:t>
      </w:r>
      <w:r>
        <w:rPr>
          <w:rFonts w:asciiTheme="minorHAnsi" w:hAnsiTheme="minorHAnsi" w:cstheme="minorHAnsi"/>
          <w:b/>
          <w:bCs/>
        </w:rPr>
        <w:t>Hosting Servers/Services</w:t>
      </w:r>
      <w:r w:rsidRPr="003A5C87">
        <w:rPr>
          <w:rFonts w:asciiTheme="minorHAnsi" w:hAnsiTheme="minorHAnsi" w:cstheme="minorHAnsi"/>
        </w:rPr>
        <w:t>:</w:t>
      </w:r>
      <w:r>
        <w:rPr>
          <w:rFonts w:asciiTheme="minorHAnsi" w:hAnsiTheme="minorHAnsi" w:cstheme="minorHAnsi"/>
        </w:rPr>
        <w:t xml:space="preserve"> </w:t>
      </w:r>
      <w:r w:rsidRPr="003D0BFE">
        <w:rPr>
          <w:rFonts w:asciiTheme="minorHAnsi" w:hAnsiTheme="minorHAnsi" w:cstheme="minorHAnsi"/>
        </w:rPr>
        <w:t>cPanel</w:t>
      </w:r>
      <w:r>
        <w:rPr>
          <w:rFonts w:asciiTheme="minorHAnsi" w:hAnsiTheme="minorHAnsi" w:cstheme="minorHAnsi"/>
        </w:rPr>
        <w:t>, Firebase Hosting</w:t>
      </w:r>
      <w:r w:rsidR="00C13092">
        <w:rPr>
          <w:rFonts w:asciiTheme="minorHAnsi" w:hAnsiTheme="minorHAnsi" w:cstheme="minorHAnsi"/>
        </w:rPr>
        <w:t xml:space="preserve">, </w:t>
      </w:r>
      <w:proofErr w:type="spellStart"/>
      <w:r w:rsidR="00C13092">
        <w:rPr>
          <w:rFonts w:asciiTheme="minorHAnsi" w:hAnsiTheme="minorHAnsi" w:cstheme="minorHAnsi"/>
        </w:rPr>
        <w:t>Hostinger</w:t>
      </w:r>
      <w:proofErr w:type="spellEnd"/>
      <w:r w:rsidR="00D63A92">
        <w:rPr>
          <w:rFonts w:asciiTheme="minorHAnsi" w:hAnsiTheme="minorHAnsi" w:cstheme="minorHAnsi"/>
        </w:rPr>
        <w:t xml:space="preserve"> Server</w:t>
      </w:r>
    </w:p>
    <w:p w14:paraId="4ED9DB45" w14:textId="1480E765" w:rsidR="00EC78F0" w:rsidRPr="00EC78F0" w:rsidRDefault="00EC78F0" w:rsidP="00EC78F0">
      <w:pPr>
        <w:pStyle w:val="NoSpacing"/>
        <w:numPr>
          <w:ilvl w:val="0"/>
          <w:numId w:val="10"/>
        </w:numPr>
        <w:rPr>
          <w:rFonts w:asciiTheme="minorHAnsi" w:hAnsiTheme="minorHAnsi" w:cstheme="minorHAnsi"/>
        </w:rPr>
      </w:pPr>
      <w:r w:rsidRPr="003A5C87">
        <w:rPr>
          <w:rFonts w:asciiTheme="minorHAnsi" w:hAnsiTheme="minorHAnsi" w:cstheme="minorHAnsi"/>
          <w:b/>
          <w:bCs/>
        </w:rPr>
        <w:t>IDE</w:t>
      </w:r>
      <w:r>
        <w:rPr>
          <w:rFonts w:asciiTheme="minorHAnsi" w:hAnsiTheme="minorHAnsi" w:cstheme="minorHAnsi"/>
          <w:b/>
          <w:bCs/>
        </w:rPr>
        <w:t>’s</w:t>
      </w:r>
      <w:r w:rsidRPr="003A5C87">
        <w:rPr>
          <w:rFonts w:asciiTheme="minorHAnsi" w:hAnsiTheme="minorHAnsi" w:cstheme="minorHAnsi"/>
        </w:rPr>
        <w:t>: Visual Studio Code</w:t>
      </w:r>
      <w:r>
        <w:rPr>
          <w:rFonts w:asciiTheme="minorHAnsi" w:hAnsiTheme="minorHAnsi" w:cstheme="minorHAnsi"/>
        </w:rPr>
        <w:t xml:space="preserve">, </w:t>
      </w:r>
      <w:r w:rsidRPr="003A5C87">
        <w:rPr>
          <w:rFonts w:asciiTheme="minorHAnsi" w:hAnsiTheme="minorHAnsi" w:cstheme="minorHAnsi"/>
        </w:rPr>
        <w:t xml:space="preserve">IntelliJ, Eclipse, </w:t>
      </w:r>
      <w:r>
        <w:rPr>
          <w:rFonts w:asciiTheme="minorHAnsi" w:hAnsiTheme="minorHAnsi" w:cstheme="minorHAnsi"/>
        </w:rPr>
        <w:t>Android Studio</w:t>
      </w:r>
      <w:r w:rsidR="00D63A92">
        <w:rPr>
          <w:rFonts w:asciiTheme="minorHAnsi" w:hAnsiTheme="minorHAnsi" w:cstheme="minorHAnsi"/>
        </w:rPr>
        <w:t>, Anaconda</w:t>
      </w:r>
    </w:p>
    <w:p w14:paraId="127D2014" w14:textId="6673DB70" w:rsidR="00EC78F0" w:rsidRPr="00EC78F0" w:rsidRDefault="00EC78F0" w:rsidP="00EC78F0">
      <w:pPr>
        <w:pStyle w:val="NoSpacing"/>
        <w:numPr>
          <w:ilvl w:val="0"/>
          <w:numId w:val="10"/>
        </w:numPr>
        <w:rPr>
          <w:rFonts w:asciiTheme="minorHAnsi" w:hAnsiTheme="minorHAnsi" w:cstheme="minorHAnsi"/>
        </w:rPr>
      </w:pPr>
      <w:r w:rsidRPr="00901158">
        <w:rPr>
          <w:rFonts w:asciiTheme="minorHAnsi" w:hAnsiTheme="minorHAnsi" w:cstheme="minorHAnsi"/>
          <w:b/>
          <w:bCs/>
        </w:rPr>
        <w:t>Others</w:t>
      </w:r>
      <w:r w:rsidRPr="00901158">
        <w:rPr>
          <w:rFonts w:asciiTheme="minorHAnsi" w:hAnsiTheme="minorHAnsi" w:cstheme="minorHAnsi"/>
        </w:rPr>
        <w:t xml:space="preserve">: </w:t>
      </w:r>
      <w:r>
        <w:rPr>
          <w:rFonts w:asciiTheme="minorHAnsi" w:hAnsiTheme="minorHAnsi" w:cstheme="minorHAnsi"/>
        </w:rPr>
        <w:t xml:space="preserve">GIT, </w:t>
      </w:r>
      <w:r w:rsidRPr="00CC1CBB">
        <w:rPr>
          <w:rFonts w:asciiTheme="minorHAnsi" w:hAnsiTheme="minorHAnsi" w:cstheme="minorHAnsi"/>
        </w:rPr>
        <w:t>Raspberry Pi</w:t>
      </w:r>
      <w:r>
        <w:rPr>
          <w:rFonts w:asciiTheme="minorHAnsi" w:hAnsiTheme="minorHAnsi" w:cstheme="minorHAnsi"/>
        </w:rPr>
        <w:t xml:space="preserve">, </w:t>
      </w:r>
      <w:r w:rsidRPr="00CC1CBB">
        <w:rPr>
          <w:rFonts w:asciiTheme="minorHAnsi" w:hAnsiTheme="minorHAnsi" w:cstheme="minorHAnsi"/>
        </w:rPr>
        <w:t>Windows Subsystem for Linux (WSL)</w:t>
      </w:r>
      <w:r>
        <w:rPr>
          <w:rFonts w:asciiTheme="minorHAnsi" w:hAnsiTheme="minorHAnsi" w:cstheme="minorHAnsi"/>
        </w:rPr>
        <w:t xml:space="preserve">, </w:t>
      </w:r>
      <w:r w:rsidRPr="003A5C87">
        <w:rPr>
          <w:rFonts w:asciiTheme="minorHAnsi" w:hAnsiTheme="minorHAnsi" w:cstheme="minorHAnsi"/>
        </w:rPr>
        <w:t>Putty</w:t>
      </w:r>
      <w:r>
        <w:rPr>
          <w:rFonts w:asciiTheme="minorHAnsi" w:hAnsiTheme="minorHAnsi" w:cstheme="minorHAnsi"/>
        </w:rPr>
        <w:t xml:space="preserve">, </w:t>
      </w:r>
      <w:r w:rsidRPr="00EC78F0">
        <w:rPr>
          <w:rFonts w:asciiTheme="minorHAnsi" w:hAnsiTheme="minorHAnsi" w:cstheme="minorHAnsi"/>
        </w:rPr>
        <w:t>Power Automate</w:t>
      </w:r>
      <w:r>
        <w:rPr>
          <w:rFonts w:asciiTheme="minorHAnsi" w:hAnsiTheme="minorHAnsi" w:cstheme="minorHAnsi"/>
        </w:rPr>
        <w:t>, GitHub</w:t>
      </w:r>
      <w:r w:rsidR="00C3279B">
        <w:rPr>
          <w:rFonts w:asciiTheme="minorHAnsi" w:hAnsiTheme="minorHAnsi" w:cstheme="minorHAnsi"/>
        </w:rPr>
        <w:t xml:space="preserve">, </w:t>
      </w:r>
      <w:r w:rsidR="00C3279B" w:rsidRPr="00EC78F0">
        <w:rPr>
          <w:rFonts w:asciiTheme="minorHAnsi" w:hAnsiTheme="minorHAnsi" w:cstheme="minorHAnsi"/>
        </w:rPr>
        <w:t>Postman</w:t>
      </w:r>
    </w:p>
    <w:p w14:paraId="0790DB0A" w14:textId="0C7DF26A" w:rsidR="00EC78F0" w:rsidRPr="00EC78F0" w:rsidRDefault="00755197" w:rsidP="00EC78F0">
      <w:pPr>
        <w:pStyle w:val="ListParagraph"/>
        <w:numPr>
          <w:ilvl w:val="0"/>
          <w:numId w:val="10"/>
        </w:numPr>
        <w:rPr>
          <w:rFonts w:asciiTheme="minorHAnsi" w:hAnsiTheme="minorHAnsi" w:cstheme="minorHAnsi"/>
        </w:rPr>
      </w:pPr>
      <w:r>
        <w:rPr>
          <w:rFonts w:asciiTheme="minorHAnsi" w:hAnsiTheme="minorHAnsi" w:cstheme="minorHAnsi"/>
          <w:b/>
          <w:bCs/>
        </w:rPr>
        <w:t>Continued</w:t>
      </w:r>
      <w:r w:rsidR="00EC78F0">
        <w:rPr>
          <w:rFonts w:asciiTheme="minorHAnsi" w:hAnsiTheme="minorHAnsi" w:cstheme="minorHAnsi"/>
          <w:b/>
          <w:bCs/>
        </w:rPr>
        <w:t xml:space="preserve"> </w:t>
      </w:r>
      <w:r w:rsidR="00EC78F0" w:rsidRPr="00EC78F0">
        <w:rPr>
          <w:rFonts w:asciiTheme="minorHAnsi" w:hAnsiTheme="minorHAnsi" w:cstheme="minorHAnsi"/>
          <w:b/>
          <w:bCs/>
        </w:rPr>
        <w:t>Learning</w:t>
      </w:r>
      <w:r w:rsidR="00EC78F0" w:rsidRPr="00EC78F0">
        <w:rPr>
          <w:rFonts w:asciiTheme="minorHAnsi" w:hAnsiTheme="minorHAnsi" w:cstheme="minorHAnsi"/>
        </w:rPr>
        <w:t>: Power BI</w:t>
      </w:r>
      <w:r w:rsidR="00EC78F0">
        <w:rPr>
          <w:rFonts w:asciiTheme="minorHAnsi" w:hAnsiTheme="minorHAnsi" w:cstheme="minorHAnsi"/>
        </w:rPr>
        <w:t>, Video Editing</w:t>
      </w:r>
      <w:r w:rsidR="000013C1">
        <w:rPr>
          <w:rFonts w:asciiTheme="minorHAnsi" w:hAnsiTheme="minorHAnsi" w:cstheme="minorHAnsi"/>
        </w:rPr>
        <w:t xml:space="preserve">, </w:t>
      </w:r>
      <w:r w:rsidR="003C32AC">
        <w:rPr>
          <w:rFonts w:asciiTheme="minorHAnsi" w:hAnsiTheme="minorHAnsi" w:cstheme="minorHAnsi"/>
        </w:rPr>
        <w:t>KNIME</w:t>
      </w:r>
      <w:r w:rsidR="00EC78F0">
        <w:rPr>
          <w:rFonts w:asciiTheme="minorHAnsi" w:hAnsiTheme="minorHAnsi" w:cstheme="minorHAnsi"/>
        </w:rPr>
        <w:t xml:space="preserve"> (</w:t>
      </w:r>
      <w:r w:rsidR="00EC78F0" w:rsidRPr="00EC78F0">
        <w:rPr>
          <w:rFonts w:asciiTheme="minorHAnsi" w:hAnsiTheme="minorHAnsi" w:cstheme="minorHAnsi"/>
          <w:i/>
          <w:iCs/>
        </w:rPr>
        <w:t>Note</w:t>
      </w:r>
      <w:r w:rsidR="00EC78F0">
        <w:rPr>
          <w:rFonts w:asciiTheme="minorHAnsi" w:hAnsiTheme="minorHAnsi" w:cstheme="minorHAnsi"/>
          <w:i/>
          <w:iCs/>
        </w:rPr>
        <w:t xml:space="preserve">- Fields which I have Knowledge but </w:t>
      </w:r>
      <w:r w:rsidR="00AF706B">
        <w:rPr>
          <w:rFonts w:asciiTheme="minorHAnsi" w:hAnsiTheme="minorHAnsi" w:cstheme="minorHAnsi"/>
          <w:i/>
          <w:iCs/>
        </w:rPr>
        <w:t>no Practical opportunity Yet.)</w:t>
      </w:r>
    </w:p>
    <w:bookmarkEnd w:id="1"/>
    <w:p w14:paraId="5DE43C51" w14:textId="77777777" w:rsidR="00D1537C" w:rsidRDefault="00D1537C" w:rsidP="00D1537C">
      <w:pPr>
        <w:pStyle w:val="NoSpacing"/>
        <w:rPr>
          <w:rFonts w:asciiTheme="minorHAnsi" w:hAnsiTheme="minorHAnsi" w:cstheme="minorHAnsi"/>
          <w:b/>
          <w:bCs/>
        </w:rPr>
      </w:pPr>
    </w:p>
    <w:p w14:paraId="1E1E1E92" w14:textId="77777777" w:rsidR="002C5CFE" w:rsidRDefault="002C5CFE" w:rsidP="00D1537C">
      <w:pPr>
        <w:pStyle w:val="NoSpacing"/>
        <w:rPr>
          <w:rFonts w:asciiTheme="minorHAnsi" w:hAnsiTheme="minorHAnsi" w:cstheme="minorHAnsi"/>
          <w:b/>
          <w:bCs/>
        </w:rPr>
      </w:pPr>
    </w:p>
    <w:p w14:paraId="28B3AE3E" w14:textId="6DC936B9" w:rsidR="00AA080B" w:rsidRPr="00106D88" w:rsidRDefault="00AA080B" w:rsidP="00AA080B">
      <w:pPr>
        <w:pStyle w:val="NoSpacing"/>
        <w:spacing w:before="60" w:after="120"/>
        <w:rPr>
          <w:rFonts w:asciiTheme="minorHAnsi" w:hAnsiTheme="minorHAnsi" w:cstheme="minorHAnsi"/>
          <w:b/>
          <w:spacing w:val="20"/>
          <w:sz w:val="22"/>
          <w:szCs w:val="22"/>
        </w:rPr>
      </w:pPr>
      <w:r w:rsidRPr="003A5C87">
        <w:rPr>
          <w:rFonts w:asciiTheme="minorHAnsi" w:hAnsiTheme="minorHAnsi" w:cstheme="minorHAnsi"/>
          <w:b/>
          <w:spacing w:val="20"/>
          <w:sz w:val="22"/>
          <w:szCs w:val="22"/>
        </w:rPr>
        <w:t>EDUCATION</w:t>
      </w:r>
    </w:p>
    <w:p w14:paraId="21BA30E5" w14:textId="77777777" w:rsidR="0077011B" w:rsidRPr="00106D88" w:rsidRDefault="0077011B" w:rsidP="0077011B">
      <w:pPr>
        <w:pStyle w:val="NoSpacing"/>
        <w:numPr>
          <w:ilvl w:val="0"/>
          <w:numId w:val="11"/>
        </w:numPr>
        <w:rPr>
          <w:rFonts w:asciiTheme="minorHAnsi" w:hAnsiTheme="minorHAnsi" w:cstheme="minorHAnsi"/>
        </w:rPr>
      </w:pPr>
      <w:r>
        <w:rPr>
          <w:rFonts w:asciiTheme="minorHAnsi" w:hAnsiTheme="minorHAnsi" w:cstheme="minorHAnsi"/>
          <w:b/>
          <w:bCs/>
        </w:rPr>
        <w:t xml:space="preserve">Aritficial Intelligence </w:t>
      </w:r>
      <w:hyperlink r:id="rId11" w:history="1">
        <w:r w:rsidRPr="00224EB7">
          <w:rPr>
            <w:rStyle w:val="Hyperlink"/>
            <w:rFonts w:asciiTheme="minorHAnsi" w:hAnsiTheme="minorHAnsi" w:cstheme="minorHAnsi"/>
            <w:b/>
            <w:bCs/>
            <w:color w:val="auto"/>
            <w:u w:val="none"/>
          </w:rPr>
          <w:t>(Ontario Graduate Certification)</w:t>
        </w:r>
      </w:hyperlink>
      <w:r>
        <w:rPr>
          <w:rFonts w:asciiTheme="minorHAnsi" w:hAnsiTheme="minorHAnsi" w:cstheme="minorHAnsi"/>
        </w:rPr>
        <w:t>: S</w:t>
      </w:r>
      <w:r w:rsidRPr="00594640">
        <w:rPr>
          <w:rFonts w:asciiTheme="minorHAnsi" w:hAnsiTheme="minorHAnsi" w:cstheme="minorHAnsi"/>
        </w:rPr>
        <w:t xml:space="preserve">eneca </w:t>
      </w:r>
      <w:r>
        <w:rPr>
          <w:rFonts w:asciiTheme="minorHAnsi" w:hAnsiTheme="minorHAnsi" w:cstheme="minorHAnsi"/>
        </w:rPr>
        <w:t>P</w:t>
      </w:r>
      <w:r w:rsidRPr="00594640">
        <w:rPr>
          <w:rFonts w:asciiTheme="minorHAnsi" w:hAnsiTheme="minorHAnsi" w:cstheme="minorHAnsi"/>
        </w:rPr>
        <w:t>olytechnic</w:t>
      </w:r>
      <w:r>
        <w:rPr>
          <w:rFonts w:asciiTheme="minorHAnsi" w:hAnsiTheme="minorHAnsi" w:cstheme="minorHAnsi"/>
        </w:rPr>
        <w:t>, Ontario, Canada (2025 – Ongoing)</w:t>
      </w:r>
    </w:p>
    <w:p w14:paraId="7EF27B8F" w14:textId="60C066DA" w:rsidR="0077011B" w:rsidRDefault="0077011B" w:rsidP="0077011B">
      <w:pPr>
        <w:pStyle w:val="NoSpacing"/>
        <w:numPr>
          <w:ilvl w:val="0"/>
          <w:numId w:val="11"/>
        </w:numPr>
        <w:rPr>
          <w:rFonts w:asciiTheme="minorHAnsi" w:hAnsiTheme="minorHAnsi" w:cstheme="minorHAnsi"/>
        </w:rPr>
      </w:pPr>
      <w:r w:rsidRPr="003A5C87">
        <w:rPr>
          <w:rFonts w:asciiTheme="minorHAnsi" w:hAnsiTheme="minorHAnsi" w:cstheme="minorHAnsi"/>
          <w:b/>
          <w:bCs/>
        </w:rPr>
        <w:t>B</w:t>
      </w:r>
      <w:r>
        <w:rPr>
          <w:rFonts w:asciiTheme="minorHAnsi" w:hAnsiTheme="minorHAnsi" w:cstheme="minorHAnsi"/>
          <w:b/>
          <w:bCs/>
        </w:rPr>
        <w:t>achelor of Computer Applications (BCA)</w:t>
      </w:r>
      <w:r w:rsidRPr="003A5C87">
        <w:rPr>
          <w:rFonts w:asciiTheme="minorHAnsi" w:hAnsiTheme="minorHAnsi" w:cstheme="minorHAnsi"/>
        </w:rPr>
        <w:t xml:space="preserve">: </w:t>
      </w:r>
      <w:r w:rsidR="00A37A82" w:rsidRPr="00BA3D3A">
        <w:rPr>
          <w:rFonts w:asciiTheme="minorHAnsi" w:hAnsiTheme="minorHAnsi" w:cstheme="minorHAnsi"/>
        </w:rPr>
        <w:t>Symbiosis Institute of Computer Studies and Research</w:t>
      </w:r>
      <w:r w:rsidRPr="003A5C87">
        <w:rPr>
          <w:rFonts w:asciiTheme="minorHAnsi" w:hAnsiTheme="minorHAnsi" w:cstheme="minorHAnsi"/>
        </w:rPr>
        <w:t xml:space="preserve">, </w:t>
      </w:r>
      <w:r>
        <w:rPr>
          <w:rFonts w:asciiTheme="minorHAnsi" w:hAnsiTheme="minorHAnsi" w:cstheme="minorHAnsi"/>
        </w:rPr>
        <w:t>Pune, India</w:t>
      </w:r>
      <w:r w:rsidRPr="003A5C87">
        <w:rPr>
          <w:rFonts w:asciiTheme="minorHAnsi" w:hAnsiTheme="minorHAnsi" w:cstheme="minorHAnsi"/>
        </w:rPr>
        <w:t xml:space="preserve"> (</w:t>
      </w:r>
      <w:r>
        <w:rPr>
          <w:rFonts w:asciiTheme="minorHAnsi" w:hAnsiTheme="minorHAnsi" w:cstheme="minorHAnsi"/>
        </w:rPr>
        <w:t>2023</w:t>
      </w:r>
      <w:r w:rsidRPr="003A5C87">
        <w:rPr>
          <w:rFonts w:asciiTheme="minorHAnsi" w:hAnsiTheme="minorHAnsi" w:cstheme="minorHAnsi"/>
        </w:rPr>
        <w:t>)</w:t>
      </w:r>
    </w:p>
    <w:p w14:paraId="62FF7393" w14:textId="77777777" w:rsidR="002445C5" w:rsidRDefault="002445C5" w:rsidP="0077011B">
      <w:pPr>
        <w:pStyle w:val="NoSpacing"/>
        <w:rPr>
          <w:rFonts w:asciiTheme="minorHAnsi" w:hAnsiTheme="minorHAnsi" w:cstheme="minorHAnsi"/>
        </w:rPr>
      </w:pPr>
    </w:p>
    <w:p w14:paraId="5F4D2E68" w14:textId="77777777" w:rsidR="002C5CFE" w:rsidRDefault="002C5CFE" w:rsidP="0077011B">
      <w:pPr>
        <w:pStyle w:val="NoSpacing"/>
        <w:rPr>
          <w:rFonts w:asciiTheme="minorHAnsi" w:hAnsiTheme="minorHAnsi" w:cstheme="minorHAnsi"/>
        </w:rPr>
      </w:pPr>
    </w:p>
    <w:p w14:paraId="54952120" w14:textId="693ED6CB" w:rsidR="0077011B" w:rsidRPr="0077011B" w:rsidRDefault="0077011B" w:rsidP="0077011B">
      <w:pPr>
        <w:pStyle w:val="NoSpacing"/>
        <w:rPr>
          <w:rFonts w:asciiTheme="minorHAnsi" w:hAnsiTheme="minorHAnsi" w:cstheme="minorHAnsi"/>
          <w:b/>
          <w:spacing w:val="20"/>
          <w:sz w:val="22"/>
          <w:szCs w:val="22"/>
        </w:rPr>
      </w:pPr>
      <w:r w:rsidRPr="003A5C87">
        <w:rPr>
          <w:rFonts w:asciiTheme="minorHAnsi" w:hAnsiTheme="minorHAnsi" w:cstheme="minorHAnsi"/>
          <w:b/>
          <w:spacing w:val="20"/>
          <w:sz w:val="22"/>
          <w:szCs w:val="22"/>
        </w:rPr>
        <w:t>CERTIFICATIONS</w:t>
      </w:r>
    </w:p>
    <w:p w14:paraId="7C0846C4" w14:textId="53DD3940" w:rsidR="0077011B" w:rsidRPr="00106D88" w:rsidRDefault="00BA3D3A" w:rsidP="0077011B">
      <w:pPr>
        <w:pStyle w:val="NoSpacing"/>
        <w:numPr>
          <w:ilvl w:val="0"/>
          <w:numId w:val="11"/>
        </w:numPr>
        <w:rPr>
          <w:rFonts w:asciiTheme="minorHAnsi" w:hAnsiTheme="minorHAnsi" w:cstheme="minorHAnsi"/>
        </w:rPr>
      </w:pPr>
      <w:r w:rsidRPr="00BA3D3A">
        <w:rPr>
          <w:rFonts w:asciiTheme="minorHAnsi" w:hAnsiTheme="minorHAnsi" w:cstheme="minorHAnsi"/>
          <w:b/>
          <w:bCs/>
        </w:rPr>
        <w:t>Business Ethic</w:t>
      </w:r>
      <w:r>
        <w:rPr>
          <w:rFonts w:asciiTheme="minorHAnsi" w:hAnsiTheme="minorHAnsi" w:cstheme="minorHAnsi"/>
          <w:b/>
          <w:bCs/>
        </w:rPr>
        <w:t>s</w:t>
      </w:r>
      <w:r w:rsidR="0077011B">
        <w:rPr>
          <w:rFonts w:asciiTheme="minorHAnsi" w:hAnsiTheme="minorHAnsi" w:cstheme="minorHAnsi"/>
        </w:rPr>
        <w:t xml:space="preserve">: </w:t>
      </w:r>
      <w:r w:rsidRPr="00BA3D3A">
        <w:rPr>
          <w:rFonts w:asciiTheme="minorHAnsi" w:hAnsiTheme="minorHAnsi" w:cstheme="minorHAnsi"/>
        </w:rPr>
        <w:t xml:space="preserve">Symbiosis Institute of Computer Studies and Research </w:t>
      </w:r>
      <w:r w:rsidR="0077011B">
        <w:rPr>
          <w:rFonts w:asciiTheme="minorHAnsi" w:hAnsiTheme="minorHAnsi" w:cstheme="minorHAnsi"/>
        </w:rPr>
        <w:t>(</w:t>
      </w:r>
      <w:r w:rsidRPr="00BA3D3A">
        <w:rPr>
          <w:rFonts w:asciiTheme="minorHAnsi" w:hAnsiTheme="minorHAnsi" w:cstheme="minorHAnsi"/>
        </w:rPr>
        <w:t>Sep 2022</w:t>
      </w:r>
      <w:r w:rsidR="0077011B">
        <w:rPr>
          <w:rFonts w:asciiTheme="minorHAnsi" w:hAnsiTheme="minorHAnsi" w:cstheme="minorHAnsi"/>
        </w:rPr>
        <w:t>)</w:t>
      </w:r>
    </w:p>
    <w:p w14:paraId="648FB68D" w14:textId="4BD50D41" w:rsidR="0077011B" w:rsidRDefault="00A37A82" w:rsidP="0077011B">
      <w:pPr>
        <w:pStyle w:val="NoSpacing"/>
        <w:numPr>
          <w:ilvl w:val="0"/>
          <w:numId w:val="11"/>
        </w:numPr>
        <w:rPr>
          <w:rFonts w:asciiTheme="minorHAnsi" w:hAnsiTheme="minorHAnsi" w:cstheme="minorHAnsi"/>
        </w:rPr>
      </w:pPr>
      <w:r w:rsidRPr="00A37A82">
        <w:rPr>
          <w:rFonts w:asciiTheme="minorHAnsi" w:hAnsiTheme="minorHAnsi" w:cstheme="minorHAnsi"/>
          <w:b/>
          <w:bCs/>
        </w:rPr>
        <w:t>Database and Cloud Services</w:t>
      </w:r>
      <w:r w:rsidR="0077011B" w:rsidRPr="003A5C87">
        <w:rPr>
          <w:rFonts w:asciiTheme="minorHAnsi" w:hAnsiTheme="minorHAnsi" w:cstheme="minorHAnsi"/>
        </w:rPr>
        <w:t xml:space="preserve">: </w:t>
      </w:r>
      <w:r w:rsidRPr="00BA3D3A">
        <w:rPr>
          <w:rFonts w:asciiTheme="minorHAnsi" w:hAnsiTheme="minorHAnsi" w:cstheme="minorHAnsi"/>
        </w:rPr>
        <w:t xml:space="preserve">Symbiosis Institute of Computer Studies and Research </w:t>
      </w:r>
      <w:r>
        <w:rPr>
          <w:rFonts w:asciiTheme="minorHAnsi" w:hAnsiTheme="minorHAnsi" w:cstheme="minorHAnsi"/>
        </w:rPr>
        <w:t>(</w:t>
      </w:r>
      <w:r w:rsidRPr="00A37A82">
        <w:rPr>
          <w:rFonts w:asciiTheme="minorHAnsi" w:hAnsiTheme="minorHAnsi" w:cstheme="minorHAnsi"/>
        </w:rPr>
        <w:t>Dec 2021</w:t>
      </w:r>
      <w:r>
        <w:rPr>
          <w:rFonts w:asciiTheme="minorHAnsi" w:hAnsiTheme="minorHAnsi" w:cstheme="minorHAnsi"/>
        </w:rPr>
        <w:t>)</w:t>
      </w:r>
    </w:p>
    <w:p w14:paraId="5D95B257" w14:textId="7DC3031C" w:rsidR="00333F43" w:rsidRPr="00333F43" w:rsidRDefault="00333F43" w:rsidP="00333F43">
      <w:pPr>
        <w:pStyle w:val="NoSpacing"/>
        <w:numPr>
          <w:ilvl w:val="0"/>
          <w:numId w:val="11"/>
        </w:numPr>
        <w:rPr>
          <w:rFonts w:asciiTheme="minorHAnsi" w:hAnsiTheme="minorHAnsi" w:cstheme="minorHAnsi"/>
        </w:rPr>
      </w:pPr>
      <w:r w:rsidRPr="00333F43">
        <w:rPr>
          <w:rFonts w:asciiTheme="minorHAnsi" w:hAnsiTheme="minorHAnsi" w:cstheme="minorHAnsi"/>
          <w:b/>
          <w:bCs/>
        </w:rPr>
        <w:t>Python</w:t>
      </w:r>
      <w:r w:rsidRPr="003A5C87">
        <w:rPr>
          <w:rFonts w:asciiTheme="minorHAnsi" w:hAnsiTheme="minorHAnsi" w:cstheme="minorHAnsi"/>
        </w:rPr>
        <w:t xml:space="preserve">: </w:t>
      </w:r>
      <w:r w:rsidR="00E03A1B" w:rsidRPr="00E03A1B">
        <w:rPr>
          <w:rFonts w:asciiTheme="minorHAnsi" w:hAnsiTheme="minorHAnsi" w:cstheme="minorHAnsi"/>
        </w:rPr>
        <w:t>Camp K12</w:t>
      </w:r>
    </w:p>
    <w:p w14:paraId="62F02632" w14:textId="5C18F837" w:rsidR="00DD13AA" w:rsidRDefault="00DD13AA" w:rsidP="00DD13AA">
      <w:pPr>
        <w:pStyle w:val="NoSpacing"/>
        <w:numPr>
          <w:ilvl w:val="0"/>
          <w:numId w:val="11"/>
        </w:numPr>
        <w:rPr>
          <w:rFonts w:asciiTheme="minorHAnsi" w:hAnsiTheme="minorHAnsi" w:cstheme="minorHAnsi"/>
        </w:rPr>
      </w:pPr>
      <w:r w:rsidRPr="00DD13AA">
        <w:rPr>
          <w:rFonts w:asciiTheme="minorHAnsi" w:hAnsiTheme="minorHAnsi" w:cstheme="minorHAnsi"/>
          <w:b/>
          <w:bCs/>
        </w:rPr>
        <w:t>C++</w:t>
      </w:r>
      <w:r w:rsidRPr="003A5C87">
        <w:rPr>
          <w:rFonts w:asciiTheme="minorHAnsi" w:hAnsiTheme="minorHAnsi" w:cstheme="minorHAnsi"/>
        </w:rPr>
        <w:t xml:space="preserve">: </w:t>
      </w:r>
      <w:r w:rsidRPr="00DD13AA">
        <w:rPr>
          <w:rFonts w:asciiTheme="minorHAnsi" w:hAnsiTheme="minorHAnsi" w:cstheme="minorHAnsi"/>
        </w:rPr>
        <w:t>Rogersoft Technologies PVT LTD</w:t>
      </w:r>
    </w:p>
    <w:p w14:paraId="7CCCCB04" w14:textId="77777777" w:rsidR="00DD13AA" w:rsidRPr="00DD13AA" w:rsidRDefault="00DD13AA" w:rsidP="00580A22">
      <w:pPr>
        <w:pStyle w:val="NoSpacing"/>
        <w:ind w:left="360"/>
        <w:rPr>
          <w:rFonts w:asciiTheme="minorHAnsi" w:hAnsiTheme="minorHAnsi" w:cstheme="minorHAnsi"/>
        </w:rPr>
      </w:pPr>
    </w:p>
    <w:p w14:paraId="28A79FCE" w14:textId="77777777" w:rsidR="00D1537C" w:rsidRPr="00901158" w:rsidRDefault="00D1537C" w:rsidP="00D1537C">
      <w:pPr>
        <w:pStyle w:val="NoSpacing"/>
        <w:rPr>
          <w:rFonts w:asciiTheme="minorHAnsi" w:hAnsiTheme="minorHAnsi" w:cstheme="minorHAnsi"/>
          <w:b/>
          <w:bCs/>
        </w:rPr>
      </w:pPr>
    </w:p>
    <w:p w14:paraId="7F08CA45" w14:textId="37CBF872" w:rsidR="00FA3F1A" w:rsidRDefault="00714513" w:rsidP="00FA3F1A">
      <w:pPr>
        <w:pStyle w:val="NoSpacing"/>
        <w:rPr>
          <w:rFonts w:asciiTheme="minorHAnsi" w:eastAsia="Calibri" w:hAnsiTheme="minorHAnsi" w:cstheme="minorHAnsi"/>
          <w:b/>
          <w:bCs/>
          <w:spacing w:val="20"/>
          <w:sz w:val="22"/>
          <w:szCs w:val="22"/>
        </w:rPr>
      </w:pPr>
      <w:r>
        <w:rPr>
          <w:rFonts w:asciiTheme="minorHAnsi" w:eastAsia="Calibri" w:hAnsiTheme="minorHAnsi" w:cstheme="minorHAnsi"/>
          <w:b/>
          <w:bCs/>
          <w:spacing w:val="20"/>
          <w:sz w:val="22"/>
          <w:szCs w:val="22"/>
        </w:rPr>
        <w:t>PROFESSIONAL</w:t>
      </w:r>
      <w:r w:rsidR="00FA3F1A" w:rsidRPr="003A5C87">
        <w:rPr>
          <w:rFonts w:asciiTheme="minorHAnsi" w:eastAsia="Calibri" w:hAnsiTheme="minorHAnsi" w:cstheme="minorHAnsi"/>
          <w:b/>
          <w:bCs/>
          <w:spacing w:val="20"/>
          <w:sz w:val="22"/>
          <w:szCs w:val="22"/>
        </w:rPr>
        <w:t xml:space="preserve"> EXPERIENCE</w:t>
      </w:r>
    </w:p>
    <w:p w14:paraId="308B43AE" w14:textId="6A0DBA47" w:rsidR="000811A2" w:rsidRPr="003A5C87" w:rsidRDefault="000811A2" w:rsidP="000811A2">
      <w:pPr>
        <w:pStyle w:val="NoSpacing"/>
        <w:shd w:val="clear" w:color="auto" w:fill="E5E8ED" w:themeFill="accent4" w:themeFillTint="33"/>
        <w:jc w:val="both"/>
        <w:rPr>
          <w:rFonts w:asciiTheme="minorHAnsi" w:hAnsiTheme="minorHAnsi" w:cstheme="minorHAnsi"/>
          <w:b/>
        </w:rPr>
      </w:pPr>
      <w:r>
        <w:rPr>
          <w:rFonts w:asciiTheme="minorHAnsi" w:hAnsiTheme="minorHAnsi" w:cstheme="minorHAnsi"/>
          <w:b/>
        </w:rPr>
        <w:t>MÖBEL Cabinetry,</w:t>
      </w:r>
      <w:r w:rsidRPr="003A5C87">
        <w:rPr>
          <w:rFonts w:asciiTheme="minorHAnsi" w:hAnsiTheme="minorHAnsi" w:cstheme="minorHAnsi"/>
          <w:b/>
        </w:rPr>
        <w:t xml:space="preserve"> </w:t>
      </w:r>
      <w:r>
        <w:rPr>
          <w:rFonts w:asciiTheme="minorHAnsi" w:hAnsiTheme="minorHAnsi" w:cstheme="minorHAnsi"/>
          <w:b/>
        </w:rPr>
        <w:t>Hamilton</w:t>
      </w:r>
      <w:r w:rsidRPr="003A5C87">
        <w:rPr>
          <w:rFonts w:asciiTheme="minorHAnsi" w:hAnsiTheme="minorHAnsi" w:cstheme="minorHAnsi"/>
          <w:b/>
        </w:rPr>
        <w:t xml:space="preserve">, </w:t>
      </w:r>
      <w:r>
        <w:rPr>
          <w:rFonts w:asciiTheme="minorHAnsi" w:hAnsiTheme="minorHAnsi" w:cstheme="minorHAnsi"/>
          <w:b/>
        </w:rPr>
        <w:t xml:space="preserve">Canada </w:t>
      </w:r>
      <w:r>
        <w:rPr>
          <w:rFonts w:asciiTheme="minorHAnsi" w:hAnsiTheme="minorHAnsi" w:cstheme="minorHAnsi"/>
          <w:b/>
        </w:rPr>
        <w:tab/>
        <w:t xml:space="preserve">          </w:t>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Pr>
          <w:rFonts w:asciiTheme="minorHAnsi" w:hAnsiTheme="minorHAnsi" w:cstheme="minorHAnsi"/>
          <w:b/>
        </w:rPr>
        <w:t xml:space="preserve">   September</w:t>
      </w:r>
      <w:r w:rsidRPr="003A5C87">
        <w:rPr>
          <w:rFonts w:asciiTheme="minorHAnsi" w:hAnsiTheme="minorHAnsi" w:cstheme="minorHAnsi"/>
          <w:b/>
        </w:rPr>
        <w:t xml:space="preserve"> 202</w:t>
      </w:r>
      <w:r w:rsidR="00131ABE">
        <w:rPr>
          <w:rFonts w:asciiTheme="minorHAnsi" w:hAnsiTheme="minorHAnsi" w:cstheme="minorHAnsi"/>
          <w:b/>
        </w:rPr>
        <w:t>4</w:t>
      </w:r>
      <w:r w:rsidRPr="003A5C87">
        <w:rPr>
          <w:rFonts w:asciiTheme="minorHAnsi" w:hAnsiTheme="minorHAnsi" w:cstheme="minorHAnsi"/>
          <w:b/>
        </w:rPr>
        <w:t xml:space="preserve"> – </w:t>
      </w:r>
      <w:r w:rsidR="003C0A40">
        <w:rPr>
          <w:rFonts w:asciiTheme="minorHAnsi" w:hAnsiTheme="minorHAnsi" w:cstheme="minorHAnsi"/>
          <w:b/>
        </w:rPr>
        <w:t>February</w:t>
      </w:r>
      <w:r w:rsidR="00131ABE">
        <w:rPr>
          <w:rFonts w:asciiTheme="minorHAnsi" w:hAnsiTheme="minorHAnsi" w:cstheme="minorHAnsi"/>
          <w:b/>
        </w:rPr>
        <w:t xml:space="preserve"> 2025</w:t>
      </w:r>
    </w:p>
    <w:p w14:paraId="69B02CD2" w14:textId="77777777" w:rsidR="000811A2" w:rsidRPr="003A5C87" w:rsidRDefault="000811A2" w:rsidP="000811A2">
      <w:pPr>
        <w:pStyle w:val="NoSpacing"/>
        <w:rPr>
          <w:rFonts w:asciiTheme="minorHAnsi" w:hAnsiTheme="minorHAnsi" w:cstheme="minorHAnsi"/>
          <w:sz w:val="22"/>
          <w:szCs w:val="22"/>
        </w:rPr>
      </w:pPr>
    </w:p>
    <w:p w14:paraId="3547E86F" w14:textId="54E886EC" w:rsidR="000811A2" w:rsidRDefault="000811A2" w:rsidP="000811A2">
      <w:pPr>
        <w:pStyle w:val="NoSpacing"/>
        <w:rPr>
          <w:rFonts w:asciiTheme="minorHAnsi" w:hAnsiTheme="minorHAnsi" w:cstheme="minorHAnsi"/>
          <w:bCs/>
          <w:i/>
          <w:iCs/>
          <w:sz w:val="22"/>
          <w:szCs w:val="22"/>
        </w:rPr>
      </w:pPr>
      <w:r>
        <w:rPr>
          <w:rFonts w:asciiTheme="minorHAnsi" w:hAnsiTheme="minorHAnsi" w:cstheme="minorHAnsi"/>
          <w:b/>
          <w:sz w:val="22"/>
          <w:szCs w:val="22"/>
        </w:rPr>
        <w:t>Software Developer Consultant</w:t>
      </w:r>
    </w:p>
    <w:p w14:paraId="726FD429" w14:textId="77777777" w:rsidR="000811A2" w:rsidRPr="000811A2" w:rsidRDefault="000811A2" w:rsidP="000811A2">
      <w:pPr>
        <w:pStyle w:val="NoSpacing"/>
        <w:rPr>
          <w:rFonts w:asciiTheme="minorHAnsi" w:hAnsiTheme="minorHAnsi" w:cstheme="minorHAnsi"/>
          <w:bCs/>
          <w:sz w:val="22"/>
          <w:szCs w:val="22"/>
        </w:rPr>
      </w:pPr>
    </w:p>
    <w:p w14:paraId="22ACC1FE" w14:textId="77777777" w:rsidR="000811A2" w:rsidRPr="003A5C87" w:rsidRDefault="000811A2" w:rsidP="000811A2">
      <w:pPr>
        <w:pStyle w:val="NoSpacing"/>
        <w:rPr>
          <w:rFonts w:asciiTheme="minorHAnsi" w:hAnsiTheme="minorHAnsi" w:cstheme="minorHAnsi"/>
        </w:rPr>
      </w:pPr>
      <w:r w:rsidRPr="0036431B">
        <w:rPr>
          <w:rFonts w:asciiTheme="minorHAnsi" w:hAnsiTheme="minorHAnsi" w:cstheme="minorHAnsi"/>
          <w:b/>
          <w:bCs/>
        </w:rPr>
        <w:t>Roles and responsibilities</w:t>
      </w:r>
      <w:r w:rsidRPr="003A5C87">
        <w:rPr>
          <w:rFonts w:asciiTheme="minorHAnsi" w:hAnsiTheme="minorHAnsi" w:cstheme="minorHAnsi"/>
        </w:rPr>
        <w:t>:</w:t>
      </w:r>
    </w:p>
    <w:p w14:paraId="43C6CA8A" w14:textId="4D5C9748" w:rsidR="000811A2" w:rsidRDefault="000811A2" w:rsidP="000811A2">
      <w:pPr>
        <w:pStyle w:val="NoSpacing"/>
        <w:numPr>
          <w:ilvl w:val="0"/>
          <w:numId w:val="5"/>
        </w:numPr>
        <w:rPr>
          <w:rFonts w:asciiTheme="minorHAnsi" w:hAnsiTheme="minorHAnsi" w:cstheme="minorHAnsi"/>
        </w:rPr>
      </w:pPr>
      <w:r>
        <w:rPr>
          <w:rFonts w:asciiTheme="minorHAnsi" w:hAnsiTheme="minorHAnsi" w:cstheme="minorHAnsi"/>
        </w:rPr>
        <w:t>Worked with the Company on their Project’s Involving Software Development.</w:t>
      </w:r>
    </w:p>
    <w:p w14:paraId="093B700C" w14:textId="042A1455" w:rsidR="000811A2" w:rsidRDefault="000811A2" w:rsidP="000811A2">
      <w:pPr>
        <w:pStyle w:val="NoSpacing"/>
        <w:numPr>
          <w:ilvl w:val="0"/>
          <w:numId w:val="5"/>
        </w:numPr>
        <w:rPr>
          <w:rFonts w:asciiTheme="minorHAnsi" w:hAnsiTheme="minorHAnsi" w:cstheme="minorHAnsi"/>
        </w:rPr>
      </w:pPr>
      <w:r>
        <w:rPr>
          <w:rFonts w:asciiTheme="minorHAnsi" w:hAnsiTheme="minorHAnsi" w:cstheme="minorHAnsi"/>
        </w:rPr>
        <w:t>On Version 1 of the Project worked with the Team to Fix Bug’s and Develop new Features where Required Until the New Version was Released.</w:t>
      </w:r>
    </w:p>
    <w:p w14:paraId="7BEB370C" w14:textId="749B11CB" w:rsidR="000811A2" w:rsidRPr="000811A2" w:rsidRDefault="000811A2" w:rsidP="000811A2">
      <w:pPr>
        <w:pStyle w:val="NoSpacing"/>
        <w:numPr>
          <w:ilvl w:val="0"/>
          <w:numId w:val="5"/>
        </w:numPr>
        <w:rPr>
          <w:rFonts w:asciiTheme="minorHAnsi" w:hAnsiTheme="minorHAnsi" w:cstheme="minorHAnsi"/>
        </w:rPr>
      </w:pPr>
      <w:r>
        <w:rPr>
          <w:rFonts w:asciiTheme="minorHAnsi" w:hAnsiTheme="minorHAnsi" w:cstheme="minorHAnsi"/>
        </w:rPr>
        <w:t>On Version 2 of the Project worked with the Team to Design, Develop and Test the New System.</w:t>
      </w:r>
    </w:p>
    <w:p w14:paraId="24DA3539" w14:textId="77777777" w:rsidR="000811A2" w:rsidRPr="00FD3060" w:rsidRDefault="000811A2" w:rsidP="000811A2">
      <w:pPr>
        <w:pStyle w:val="NoSpacing"/>
        <w:rPr>
          <w:rFonts w:asciiTheme="minorHAnsi" w:hAnsiTheme="minorHAnsi" w:cstheme="minorHAnsi"/>
        </w:rPr>
      </w:pPr>
    </w:p>
    <w:p w14:paraId="62388D7E" w14:textId="159C16BB" w:rsidR="000811A2" w:rsidRPr="003A5C87" w:rsidRDefault="000811A2" w:rsidP="000811A2">
      <w:pPr>
        <w:pStyle w:val="NoSpacing"/>
        <w:rPr>
          <w:rFonts w:asciiTheme="minorHAnsi" w:hAnsiTheme="minorHAnsi" w:cstheme="minorHAnsi"/>
        </w:rPr>
      </w:pPr>
      <w:r w:rsidRPr="003A5C87">
        <w:rPr>
          <w:rFonts w:asciiTheme="minorHAnsi" w:hAnsiTheme="minorHAnsi" w:cstheme="minorHAnsi"/>
          <w:b/>
          <w:bCs/>
        </w:rPr>
        <w:t>Environment, Tools, Standards, Protocols, Frameworks and Technologies</w:t>
      </w:r>
      <w:r w:rsidRPr="003A5C87">
        <w:rPr>
          <w:rFonts w:asciiTheme="minorHAnsi" w:hAnsiTheme="minorHAnsi" w:cstheme="minorHAnsi"/>
        </w:rPr>
        <w:t xml:space="preserve">: </w:t>
      </w:r>
      <w:r>
        <w:rPr>
          <w:rFonts w:asciiTheme="minorHAnsi" w:hAnsiTheme="minorHAnsi" w:cstheme="minorHAnsi"/>
        </w:rPr>
        <w:t xml:space="preserve">PHP, </w:t>
      </w:r>
      <w:r w:rsidR="00106D88">
        <w:rPr>
          <w:rFonts w:asciiTheme="minorHAnsi" w:hAnsiTheme="minorHAnsi" w:cstheme="minorHAnsi"/>
        </w:rPr>
        <w:t>Laravel, Angular</w:t>
      </w:r>
    </w:p>
    <w:p w14:paraId="3DC7EBB9" w14:textId="77777777" w:rsidR="000811A2" w:rsidRDefault="000811A2" w:rsidP="00FA3F1A">
      <w:pPr>
        <w:pStyle w:val="NoSpacing"/>
        <w:rPr>
          <w:rFonts w:asciiTheme="minorHAnsi" w:hAnsiTheme="minorHAnsi" w:cstheme="minorHAnsi"/>
          <w:sz w:val="22"/>
          <w:szCs w:val="22"/>
        </w:rPr>
      </w:pPr>
    </w:p>
    <w:p w14:paraId="604239B0" w14:textId="77777777" w:rsidR="0089799D" w:rsidRDefault="0089799D" w:rsidP="00FA3F1A">
      <w:pPr>
        <w:pStyle w:val="NoSpacing"/>
        <w:rPr>
          <w:rFonts w:asciiTheme="minorHAnsi" w:hAnsiTheme="minorHAnsi" w:cstheme="minorHAnsi"/>
          <w:sz w:val="22"/>
          <w:szCs w:val="22"/>
        </w:rPr>
      </w:pPr>
    </w:p>
    <w:p w14:paraId="75E8A99E" w14:textId="77777777" w:rsidR="000E24D9" w:rsidRDefault="000E24D9" w:rsidP="00FA3F1A">
      <w:pPr>
        <w:pStyle w:val="NoSpacing"/>
        <w:rPr>
          <w:rFonts w:asciiTheme="minorHAnsi" w:hAnsiTheme="minorHAnsi" w:cstheme="minorHAnsi"/>
          <w:sz w:val="22"/>
          <w:szCs w:val="22"/>
        </w:rPr>
      </w:pPr>
    </w:p>
    <w:p w14:paraId="05C2E715" w14:textId="072E41B2" w:rsidR="00A95FC7" w:rsidRPr="003A5C87" w:rsidRDefault="003D0BFE" w:rsidP="00852399">
      <w:pPr>
        <w:pStyle w:val="NoSpacing"/>
        <w:shd w:val="clear" w:color="auto" w:fill="E5E8ED" w:themeFill="accent4" w:themeFillTint="33"/>
        <w:jc w:val="both"/>
        <w:rPr>
          <w:rFonts w:asciiTheme="minorHAnsi" w:hAnsiTheme="minorHAnsi" w:cstheme="minorHAnsi"/>
          <w:b/>
        </w:rPr>
      </w:pPr>
      <w:bookmarkStart w:id="2" w:name="_Hlk165458523"/>
      <w:r>
        <w:rPr>
          <w:rFonts w:asciiTheme="minorHAnsi" w:hAnsiTheme="minorHAnsi" w:cstheme="minorHAnsi"/>
          <w:b/>
        </w:rPr>
        <w:t>Maritime Support Solutions</w:t>
      </w:r>
      <w:bookmarkEnd w:id="2"/>
      <w:r w:rsidR="00313431">
        <w:rPr>
          <w:rFonts w:asciiTheme="minorHAnsi" w:hAnsiTheme="minorHAnsi" w:cstheme="minorHAnsi"/>
          <w:b/>
        </w:rPr>
        <w:t xml:space="preserve">                                          </w:t>
      </w:r>
      <w:r w:rsidR="00A95FC7" w:rsidRPr="003A5C87">
        <w:rPr>
          <w:rFonts w:asciiTheme="minorHAnsi" w:hAnsiTheme="minorHAnsi" w:cstheme="minorHAnsi"/>
          <w:b/>
        </w:rPr>
        <w:tab/>
      </w:r>
      <w:r w:rsidR="00A95FC7" w:rsidRPr="003A5C87">
        <w:rPr>
          <w:rFonts w:asciiTheme="minorHAnsi" w:hAnsiTheme="minorHAnsi" w:cstheme="minorHAnsi"/>
          <w:b/>
        </w:rPr>
        <w:tab/>
      </w:r>
      <w:r w:rsidR="00A95FC7" w:rsidRPr="003A5C87">
        <w:rPr>
          <w:rFonts w:asciiTheme="minorHAnsi" w:hAnsiTheme="minorHAnsi" w:cstheme="minorHAnsi"/>
          <w:b/>
        </w:rPr>
        <w:tab/>
      </w:r>
      <w:r w:rsidR="00A95FC7" w:rsidRPr="003A5C87">
        <w:rPr>
          <w:rFonts w:asciiTheme="minorHAnsi" w:hAnsiTheme="minorHAnsi" w:cstheme="minorHAnsi"/>
          <w:b/>
        </w:rPr>
        <w:tab/>
      </w:r>
      <w:r w:rsidR="00A95FC7" w:rsidRPr="003A5C87">
        <w:rPr>
          <w:rFonts w:asciiTheme="minorHAnsi" w:hAnsiTheme="minorHAnsi" w:cstheme="minorHAnsi"/>
          <w:b/>
        </w:rPr>
        <w:tab/>
      </w:r>
      <w:r w:rsidR="00A95FC7" w:rsidRPr="003A5C87">
        <w:rPr>
          <w:rFonts w:asciiTheme="minorHAnsi" w:hAnsiTheme="minorHAnsi" w:cstheme="minorHAnsi"/>
          <w:b/>
        </w:rPr>
        <w:tab/>
      </w:r>
      <w:r w:rsidR="00852399">
        <w:rPr>
          <w:rFonts w:asciiTheme="minorHAnsi" w:hAnsiTheme="minorHAnsi" w:cstheme="minorHAnsi"/>
          <w:b/>
        </w:rPr>
        <w:t xml:space="preserve">          </w:t>
      </w:r>
      <w:r w:rsidR="003C32AC">
        <w:rPr>
          <w:rFonts w:asciiTheme="minorHAnsi" w:hAnsiTheme="minorHAnsi" w:cstheme="minorHAnsi"/>
          <w:b/>
        </w:rPr>
        <w:tab/>
        <w:t xml:space="preserve">          </w:t>
      </w:r>
      <w:r w:rsidR="00A95FC7" w:rsidRPr="003A5C87">
        <w:rPr>
          <w:rFonts w:asciiTheme="minorHAnsi" w:hAnsiTheme="minorHAnsi" w:cstheme="minorHAnsi"/>
          <w:b/>
        </w:rPr>
        <w:t>June 202</w:t>
      </w:r>
      <w:r>
        <w:rPr>
          <w:rFonts w:asciiTheme="minorHAnsi" w:hAnsiTheme="minorHAnsi" w:cstheme="minorHAnsi"/>
          <w:b/>
        </w:rPr>
        <w:t>3</w:t>
      </w:r>
      <w:r w:rsidR="00A95FC7" w:rsidRPr="003A5C87">
        <w:rPr>
          <w:rFonts w:asciiTheme="minorHAnsi" w:hAnsiTheme="minorHAnsi" w:cstheme="minorHAnsi"/>
          <w:b/>
        </w:rPr>
        <w:t xml:space="preserve"> – Till date</w:t>
      </w:r>
    </w:p>
    <w:p w14:paraId="0000C08B" w14:textId="77777777" w:rsidR="00A95FC7" w:rsidRPr="003A5C87" w:rsidRDefault="00A95FC7" w:rsidP="00FA3F1A">
      <w:pPr>
        <w:pStyle w:val="NoSpacing"/>
        <w:rPr>
          <w:rFonts w:asciiTheme="minorHAnsi" w:hAnsiTheme="minorHAnsi" w:cstheme="minorHAnsi"/>
          <w:sz w:val="22"/>
          <w:szCs w:val="22"/>
        </w:rPr>
      </w:pPr>
    </w:p>
    <w:p w14:paraId="74E27988" w14:textId="0DBAF25E" w:rsidR="00915ACB" w:rsidRDefault="00AE3BC2" w:rsidP="00FA3F1A">
      <w:pPr>
        <w:pStyle w:val="NoSpacing"/>
        <w:rPr>
          <w:rFonts w:asciiTheme="minorHAnsi" w:hAnsiTheme="minorHAnsi" w:cstheme="minorHAnsi"/>
          <w:bCs/>
          <w:i/>
          <w:iCs/>
          <w:sz w:val="22"/>
          <w:szCs w:val="22"/>
        </w:rPr>
      </w:pPr>
      <w:bookmarkStart w:id="3" w:name="_Hlk165458545"/>
      <w:r>
        <w:rPr>
          <w:rFonts w:asciiTheme="minorHAnsi" w:hAnsiTheme="minorHAnsi" w:cstheme="minorHAnsi"/>
          <w:b/>
          <w:sz w:val="22"/>
          <w:szCs w:val="22"/>
        </w:rPr>
        <w:lastRenderedPageBreak/>
        <w:t>Lead</w:t>
      </w:r>
      <w:r w:rsidR="000811A2">
        <w:rPr>
          <w:rFonts w:asciiTheme="minorHAnsi" w:hAnsiTheme="minorHAnsi" w:cstheme="minorHAnsi"/>
          <w:b/>
          <w:sz w:val="22"/>
          <w:szCs w:val="22"/>
        </w:rPr>
        <w:t xml:space="preserve"> </w:t>
      </w:r>
      <w:r w:rsidR="0089799D" w:rsidRPr="002A43CB">
        <w:rPr>
          <w:rFonts w:asciiTheme="minorHAnsi" w:hAnsiTheme="minorHAnsi" w:cstheme="minorHAnsi"/>
          <w:b/>
          <w:sz w:val="22"/>
          <w:szCs w:val="22"/>
        </w:rPr>
        <w:t xml:space="preserve">Software </w:t>
      </w:r>
      <w:r w:rsidR="003D0BFE">
        <w:rPr>
          <w:rFonts w:asciiTheme="minorHAnsi" w:hAnsiTheme="minorHAnsi" w:cstheme="minorHAnsi"/>
          <w:b/>
          <w:sz w:val="22"/>
          <w:szCs w:val="22"/>
        </w:rPr>
        <w:t xml:space="preserve">Developer </w:t>
      </w:r>
      <w:r w:rsidR="00313431">
        <w:rPr>
          <w:rFonts w:asciiTheme="minorHAnsi" w:hAnsiTheme="minorHAnsi" w:cstheme="minorHAnsi"/>
          <w:b/>
          <w:sz w:val="22"/>
          <w:szCs w:val="22"/>
        </w:rPr>
        <w:t>–</w:t>
      </w:r>
      <w:r w:rsidR="003D0BFE">
        <w:rPr>
          <w:rFonts w:asciiTheme="minorHAnsi" w:hAnsiTheme="minorHAnsi" w:cstheme="minorHAnsi"/>
          <w:b/>
          <w:sz w:val="22"/>
          <w:szCs w:val="22"/>
        </w:rPr>
        <w:t xml:space="preserve"> Automation</w:t>
      </w:r>
      <w:r w:rsidR="00313431">
        <w:rPr>
          <w:rFonts w:asciiTheme="minorHAnsi" w:hAnsiTheme="minorHAnsi" w:cstheme="minorHAnsi"/>
          <w:b/>
          <w:sz w:val="22"/>
          <w:szCs w:val="22"/>
        </w:rPr>
        <w:t xml:space="preserve"> </w:t>
      </w:r>
      <w:bookmarkEnd w:id="3"/>
      <w:r w:rsidR="00313431" w:rsidRPr="000013C1">
        <w:rPr>
          <w:rFonts w:asciiTheme="minorHAnsi" w:hAnsiTheme="minorHAnsi" w:cstheme="minorHAnsi"/>
          <w:bCs/>
          <w:i/>
          <w:iCs/>
          <w:sz w:val="22"/>
          <w:szCs w:val="22"/>
        </w:rPr>
        <w:t>(Currently based in Canada working remotely)</w:t>
      </w:r>
    </w:p>
    <w:p w14:paraId="7F9E6E28" w14:textId="3D29680C" w:rsidR="00086F38" w:rsidRPr="00F864C1" w:rsidRDefault="00086F38" w:rsidP="00F864C1">
      <w:pPr>
        <w:pStyle w:val="NoSpacing"/>
        <w:rPr>
          <w:rFonts w:asciiTheme="minorHAnsi" w:hAnsiTheme="minorHAnsi" w:cstheme="minorHAnsi"/>
        </w:rPr>
      </w:pPr>
      <w:bookmarkStart w:id="4" w:name="_Hlk165459182"/>
      <w:r w:rsidRPr="00F864C1">
        <w:rPr>
          <w:rFonts w:asciiTheme="minorHAnsi" w:hAnsiTheme="minorHAnsi" w:cstheme="minorHAnsi"/>
        </w:rPr>
        <w:t xml:space="preserve">Maritime Support Solutions is an ISO 27001 certified </w:t>
      </w:r>
      <w:r w:rsidR="006D39FE" w:rsidRPr="00F864C1">
        <w:rPr>
          <w:rFonts w:asciiTheme="minorHAnsi" w:hAnsiTheme="minorHAnsi" w:cstheme="minorHAnsi"/>
        </w:rPr>
        <w:t>back-office</w:t>
      </w:r>
      <w:r w:rsidRPr="00F864C1">
        <w:rPr>
          <w:rFonts w:asciiTheme="minorHAnsi" w:hAnsiTheme="minorHAnsi" w:cstheme="minorHAnsi"/>
        </w:rPr>
        <w:t xml:space="preserve"> services provider focused on the Shipping Liner Agencies in the middle east.</w:t>
      </w:r>
      <w:r w:rsidR="00291717">
        <w:rPr>
          <w:rFonts w:asciiTheme="minorHAnsi" w:hAnsiTheme="minorHAnsi" w:cstheme="minorHAnsi"/>
        </w:rPr>
        <w:t xml:space="preserve"> </w:t>
      </w:r>
      <w:r w:rsidRPr="00F864C1">
        <w:rPr>
          <w:rFonts w:asciiTheme="minorHAnsi" w:hAnsiTheme="minorHAnsi" w:cstheme="minorHAnsi"/>
        </w:rPr>
        <w:t>The task assigned was to create a system that would streamline the working processes and eliminate errors during these processes.</w:t>
      </w:r>
      <w:r w:rsidR="00291717">
        <w:rPr>
          <w:rFonts w:asciiTheme="minorHAnsi" w:hAnsiTheme="minorHAnsi" w:cstheme="minorHAnsi"/>
        </w:rPr>
        <w:t xml:space="preserve"> </w:t>
      </w:r>
      <w:r w:rsidRPr="00F864C1">
        <w:rPr>
          <w:rFonts w:asciiTheme="minorHAnsi" w:hAnsiTheme="minorHAnsi" w:cstheme="minorHAnsi"/>
        </w:rPr>
        <w:t>My reporting line was directly to the Director of Technical Solutions since he headed the project.</w:t>
      </w:r>
      <w:r w:rsidR="00291717">
        <w:rPr>
          <w:rFonts w:asciiTheme="minorHAnsi" w:hAnsiTheme="minorHAnsi" w:cstheme="minorHAnsi"/>
        </w:rPr>
        <w:t xml:space="preserve"> </w:t>
      </w:r>
      <w:r w:rsidRPr="00F864C1">
        <w:rPr>
          <w:rFonts w:asciiTheme="minorHAnsi" w:hAnsiTheme="minorHAnsi" w:cstheme="minorHAnsi"/>
        </w:rPr>
        <w:t>The system can be summarized as below:</w:t>
      </w:r>
    </w:p>
    <w:p w14:paraId="2BB25C68" w14:textId="77777777" w:rsidR="00BE49AA" w:rsidRDefault="00BE49AA" w:rsidP="00FA3F1A">
      <w:pPr>
        <w:pStyle w:val="NoSpacing"/>
        <w:rPr>
          <w:rFonts w:asciiTheme="minorHAnsi" w:hAnsiTheme="minorHAnsi" w:cstheme="minorHAnsi"/>
          <w:b/>
          <w:bCs/>
        </w:rPr>
      </w:pPr>
    </w:p>
    <w:p w14:paraId="698AC129" w14:textId="77777777" w:rsidR="00AA080B" w:rsidRPr="003A5C87" w:rsidRDefault="00AA080B" w:rsidP="00FA3F1A">
      <w:pPr>
        <w:pStyle w:val="NoSpacing"/>
        <w:rPr>
          <w:rFonts w:asciiTheme="minorHAnsi" w:hAnsiTheme="minorHAnsi" w:cstheme="minorHAnsi"/>
          <w:b/>
          <w:bCs/>
        </w:rPr>
      </w:pPr>
    </w:p>
    <w:p w14:paraId="2CE3F516" w14:textId="1F4D1945" w:rsidR="00D1537C" w:rsidRDefault="004F6F76" w:rsidP="00D1537C">
      <w:pPr>
        <w:pStyle w:val="NoSpacing"/>
        <w:rPr>
          <w:rFonts w:asciiTheme="minorHAnsi" w:hAnsiTheme="minorHAnsi" w:cstheme="minorHAnsi"/>
        </w:rPr>
      </w:pPr>
      <w:r w:rsidRPr="00BC6866">
        <w:rPr>
          <w:rFonts w:asciiTheme="minorHAnsi" w:hAnsiTheme="minorHAnsi" w:cstheme="minorHAnsi"/>
          <w:b/>
          <w:bCs/>
        </w:rPr>
        <w:t>Project</w:t>
      </w:r>
      <w:r w:rsidR="00075171">
        <w:rPr>
          <w:rFonts w:asciiTheme="minorHAnsi" w:hAnsiTheme="minorHAnsi" w:cstheme="minorHAnsi"/>
          <w:b/>
          <w:bCs/>
        </w:rPr>
        <w:t>:</w:t>
      </w:r>
      <w:r w:rsidR="00F82654">
        <w:rPr>
          <w:rFonts w:asciiTheme="minorHAnsi" w:hAnsiTheme="minorHAnsi" w:cstheme="minorHAnsi"/>
        </w:rPr>
        <w:t xml:space="preserve"> </w:t>
      </w:r>
      <w:hyperlink r:id="rId12" w:history="1">
        <w:r w:rsidR="00D9616D" w:rsidRPr="00ED699C">
          <w:rPr>
            <w:rStyle w:val="Hyperlink"/>
            <w:rFonts w:asciiTheme="minorHAnsi" w:hAnsiTheme="minorHAnsi" w:cstheme="minorHAnsi"/>
          </w:rPr>
          <w:t>Smooth-</w:t>
        </w:r>
        <w:proofErr w:type="spellStart"/>
        <w:r w:rsidR="00D9616D" w:rsidRPr="00ED699C">
          <w:rPr>
            <w:rStyle w:val="Hyperlink"/>
            <w:rFonts w:asciiTheme="minorHAnsi" w:hAnsiTheme="minorHAnsi" w:cstheme="minorHAnsi"/>
          </w:rPr>
          <w:t>Ocean.tech</w:t>
        </w:r>
        <w:proofErr w:type="spellEnd"/>
      </w:hyperlink>
      <w:r w:rsidR="00C8426E">
        <w:rPr>
          <w:rFonts w:asciiTheme="minorHAnsi" w:hAnsiTheme="minorHAnsi" w:cstheme="minorHAnsi"/>
        </w:rPr>
        <w:t xml:space="preserve"> </w:t>
      </w:r>
    </w:p>
    <w:p w14:paraId="5D159F6A" w14:textId="7717857B" w:rsidR="00D1537C" w:rsidRDefault="003D0BFE" w:rsidP="00F82654">
      <w:pPr>
        <w:pStyle w:val="NoSpacing"/>
        <w:numPr>
          <w:ilvl w:val="0"/>
          <w:numId w:val="22"/>
        </w:numPr>
        <w:rPr>
          <w:rFonts w:asciiTheme="minorHAnsi" w:hAnsiTheme="minorHAnsi" w:cstheme="minorHAnsi"/>
        </w:rPr>
      </w:pPr>
      <w:r>
        <w:rPr>
          <w:rFonts w:asciiTheme="minorHAnsi" w:hAnsiTheme="minorHAnsi" w:cstheme="minorHAnsi"/>
        </w:rPr>
        <w:t xml:space="preserve">The </w:t>
      </w:r>
      <w:r w:rsidR="00D1537C">
        <w:rPr>
          <w:rFonts w:asciiTheme="minorHAnsi" w:hAnsiTheme="minorHAnsi" w:cstheme="minorHAnsi"/>
        </w:rPr>
        <w:t xml:space="preserve">Modular System </w:t>
      </w:r>
      <w:r w:rsidR="00086F38">
        <w:rPr>
          <w:rFonts w:asciiTheme="minorHAnsi" w:hAnsiTheme="minorHAnsi" w:cstheme="minorHAnsi"/>
        </w:rPr>
        <w:t>created</w:t>
      </w:r>
      <w:r w:rsidR="00D1537C">
        <w:rPr>
          <w:rFonts w:asciiTheme="minorHAnsi" w:hAnsiTheme="minorHAnsi" w:cstheme="minorHAnsi"/>
        </w:rPr>
        <w:t xml:space="preserve"> to Automate the Dataflow </w:t>
      </w:r>
      <w:r w:rsidR="00993DEA">
        <w:rPr>
          <w:rFonts w:asciiTheme="minorHAnsi" w:hAnsiTheme="minorHAnsi" w:cstheme="minorHAnsi"/>
        </w:rPr>
        <w:t>for</w:t>
      </w:r>
      <w:r w:rsidR="00AE258E">
        <w:rPr>
          <w:rFonts w:asciiTheme="minorHAnsi" w:hAnsiTheme="minorHAnsi" w:cstheme="minorHAnsi"/>
        </w:rPr>
        <w:t xml:space="preserve"> Liner/Liner Agents in the</w:t>
      </w:r>
      <w:r w:rsidR="00D1537C">
        <w:rPr>
          <w:rFonts w:asciiTheme="minorHAnsi" w:hAnsiTheme="minorHAnsi" w:cstheme="minorHAnsi"/>
        </w:rPr>
        <w:t xml:space="preserve"> Shipping Industry for</w:t>
      </w:r>
      <w:r w:rsidR="00AE258E">
        <w:rPr>
          <w:rFonts w:asciiTheme="minorHAnsi" w:hAnsiTheme="minorHAnsi" w:cstheme="minorHAnsi"/>
        </w:rPr>
        <w:t xml:space="preserve"> their </w:t>
      </w:r>
      <w:r w:rsidR="00D1537C">
        <w:rPr>
          <w:rFonts w:asciiTheme="minorHAnsi" w:hAnsiTheme="minorHAnsi" w:cstheme="minorHAnsi"/>
        </w:rPr>
        <w:t>Imports, Inventory, Exports &amp;</w:t>
      </w:r>
      <w:r w:rsidR="00AE258E">
        <w:rPr>
          <w:rFonts w:asciiTheme="minorHAnsi" w:hAnsiTheme="minorHAnsi" w:cstheme="minorHAnsi"/>
        </w:rPr>
        <w:t xml:space="preserve"> </w:t>
      </w:r>
      <w:r w:rsidR="00D1537C">
        <w:rPr>
          <w:rFonts w:asciiTheme="minorHAnsi" w:hAnsiTheme="minorHAnsi" w:cstheme="minorHAnsi"/>
        </w:rPr>
        <w:t>Transshipment</w:t>
      </w:r>
      <w:r w:rsidR="00AE258E">
        <w:rPr>
          <w:rFonts w:asciiTheme="minorHAnsi" w:hAnsiTheme="minorHAnsi" w:cstheme="minorHAnsi"/>
        </w:rPr>
        <w:t xml:space="preserve"> of Containers</w:t>
      </w:r>
      <w:r w:rsidR="00D1537C">
        <w:rPr>
          <w:rFonts w:asciiTheme="minorHAnsi" w:hAnsiTheme="minorHAnsi" w:cstheme="minorHAnsi"/>
        </w:rPr>
        <w:t>.</w:t>
      </w:r>
    </w:p>
    <w:p w14:paraId="252A926A" w14:textId="51490A55" w:rsidR="00D1537C" w:rsidRDefault="00D1537C" w:rsidP="00F82654">
      <w:pPr>
        <w:pStyle w:val="NoSpacing"/>
        <w:numPr>
          <w:ilvl w:val="0"/>
          <w:numId w:val="22"/>
        </w:numPr>
        <w:rPr>
          <w:rFonts w:asciiTheme="minorHAnsi" w:hAnsiTheme="minorHAnsi" w:cstheme="minorHAnsi"/>
        </w:rPr>
      </w:pPr>
      <w:r>
        <w:rPr>
          <w:rFonts w:asciiTheme="minorHAnsi" w:hAnsiTheme="minorHAnsi" w:cstheme="minorHAnsi"/>
        </w:rPr>
        <w:t>Th</w:t>
      </w:r>
      <w:r w:rsidR="00086F38">
        <w:rPr>
          <w:rFonts w:asciiTheme="minorHAnsi" w:hAnsiTheme="minorHAnsi" w:cstheme="minorHAnsi"/>
        </w:rPr>
        <w:t>e</w:t>
      </w:r>
      <w:r>
        <w:rPr>
          <w:rFonts w:asciiTheme="minorHAnsi" w:hAnsiTheme="minorHAnsi" w:cstheme="minorHAnsi"/>
        </w:rPr>
        <w:t xml:space="preserve"> Software Includes Multiple Tools &amp; Checks </w:t>
      </w:r>
      <w:r w:rsidR="00AE258E">
        <w:rPr>
          <w:rFonts w:asciiTheme="minorHAnsi" w:hAnsiTheme="minorHAnsi" w:cstheme="minorHAnsi"/>
        </w:rPr>
        <w:t xml:space="preserve">which </w:t>
      </w:r>
      <w:r w:rsidR="00F82654">
        <w:rPr>
          <w:rFonts w:asciiTheme="minorHAnsi" w:hAnsiTheme="minorHAnsi" w:cstheme="minorHAnsi"/>
        </w:rPr>
        <w:t>Optimizes</w:t>
      </w:r>
      <w:r w:rsidR="00AE258E">
        <w:rPr>
          <w:rFonts w:asciiTheme="minorHAnsi" w:hAnsiTheme="minorHAnsi" w:cstheme="minorHAnsi"/>
        </w:rPr>
        <w:t xml:space="preserve"> the</w:t>
      </w:r>
      <w:r w:rsidR="00291717">
        <w:rPr>
          <w:rFonts w:asciiTheme="minorHAnsi" w:hAnsiTheme="minorHAnsi" w:cstheme="minorHAnsi"/>
        </w:rPr>
        <w:t xml:space="preserve"> </w:t>
      </w:r>
      <w:r w:rsidR="00AE258E">
        <w:rPr>
          <w:rFonts w:asciiTheme="minorHAnsi" w:hAnsiTheme="minorHAnsi" w:cstheme="minorHAnsi"/>
        </w:rPr>
        <w:t>Time to Process Data and</w:t>
      </w:r>
      <w:r>
        <w:rPr>
          <w:rFonts w:asciiTheme="minorHAnsi" w:hAnsiTheme="minorHAnsi" w:cstheme="minorHAnsi"/>
        </w:rPr>
        <w:t xml:space="preserve"> Minimize Human Input</w:t>
      </w:r>
      <w:r w:rsidR="00AE258E">
        <w:rPr>
          <w:rFonts w:asciiTheme="minorHAnsi" w:hAnsiTheme="minorHAnsi" w:cstheme="minorHAnsi"/>
        </w:rPr>
        <w:t>/</w:t>
      </w:r>
      <w:r>
        <w:rPr>
          <w:rFonts w:asciiTheme="minorHAnsi" w:hAnsiTheme="minorHAnsi" w:cstheme="minorHAnsi"/>
        </w:rPr>
        <w:t>Error.</w:t>
      </w:r>
    </w:p>
    <w:p w14:paraId="4731B497" w14:textId="63798218" w:rsidR="00D1537C" w:rsidRDefault="00D1537C" w:rsidP="00F82654">
      <w:pPr>
        <w:pStyle w:val="NoSpacing"/>
        <w:numPr>
          <w:ilvl w:val="0"/>
          <w:numId w:val="22"/>
        </w:numPr>
        <w:rPr>
          <w:rFonts w:asciiTheme="minorHAnsi" w:hAnsiTheme="minorHAnsi" w:cstheme="minorHAnsi"/>
        </w:rPr>
      </w:pPr>
      <w:r>
        <w:rPr>
          <w:rFonts w:asciiTheme="minorHAnsi" w:hAnsiTheme="minorHAnsi" w:cstheme="minorHAnsi"/>
        </w:rPr>
        <w:t xml:space="preserve">It Has the Capability to </w:t>
      </w:r>
      <w:r w:rsidR="00086F38">
        <w:rPr>
          <w:rFonts w:asciiTheme="minorHAnsi" w:hAnsiTheme="minorHAnsi" w:cstheme="minorHAnsi"/>
        </w:rPr>
        <w:t>t</w:t>
      </w:r>
      <w:r>
        <w:rPr>
          <w:rFonts w:asciiTheme="minorHAnsi" w:hAnsiTheme="minorHAnsi" w:cstheme="minorHAnsi"/>
        </w:rPr>
        <w:t xml:space="preserve">ake </w:t>
      </w:r>
      <w:r w:rsidR="00086F38">
        <w:rPr>
          <w:rFonts w:asciiTheme="minorHAnsi" w:hAnsiTheme="minorHAnsi" w:cstheme="minorHAnsi"/>
        </w:rPr>
        <w:t>d</w:t>
      </w:r>
      <w:r>
        <w:rPr>
          <w:rFonts w:asciiTheme="minorHAnsi" w:hAnsiTheme="minorHAnsi" w:cstheme="minorHAnsi"/>
        </w:rPr>
        <w:t xml:space="preserve">ata from Any Format PDF, Excel, </w:t>
      </w:r>
      <w:r w:rsidR="00993DEA">
        <w:rPr>
          <w:rFonts w:asciiTheme="minorHAnsi" w:hAnsiTheme="minorHAnsi" w:cstheme="minorHAnsi"/>
        </w:rPr>
        <w:t>CSV,</w:t>
      </w:r>
      <w:r>
        <w:rPr>
          <w:rFonts w:asciiTheme="minorHAnsi" w:hAnsiTheme="minorHAnsi" w:cstheme="minorHAnsi"/>
        </w:rPr>
        <w:t xml:space="preserve"> and More </w:t>
      </w:r>
      <w:r w:rsidR="00086F38">
        <w:rPr>
          <w:rFonts w:asciiTheme="minorHAnsi" w:hAnsiTheme="minorHAnsi" w:cstheme="minorHAnsi"/>
        </w:rPr>
        <w:t>and</w:t>
      </w:r>
      <w:r>
        <w:rPr>
          <w:rFonts w:asciiTheme="minorHAnsi" w:hAnsiTheme="minorHAnsi" w:cstheme="minorHAnsi"/>
        </w:rPr>
        <w:t xml:space="preserve"> </w:t>
      </w:r>
      <w:r w:rsidR="00086F38">
        <w:rPr>
          <w:rFonts w:asciiTheme="minorHAnsi" w:hAnsiTheme="minorHAnsi" w:cstheme="minorHAnsi"/>
        </w:rPr>
        <w:t>p</w:t>
      </w:r>
      <w:r w:rsidR="00AE258E">
        <w:rPr>
          <w:rFonts w:asciiTheme="minorHAnsi" w:hAnsiTheme="minorHAnsi" w:cstheme="minorHAnsi"/>
        </w:rPr>
        <w:t>rovide</w:t>
      </w:r>
      <w:r>
        <w:rPr>
          <w:rFonts w:asciiTheme="minorHAnsi" w:hAnsiTheme="minorHAnsi" w:cstheme="minorHAnsi"/>
        </w:rPr>
        <w:t xml:space="preserve"> the Users </w:t>
      </w:r>
      <w:r w:rsidR="00086F38">
        <w:rPr>
          <w:rFonts w:asciiTheme="minorHAnsi" w:hAnsiTheme="minorHAnsi" w:cstheme="minorHAnsi"/>
        </w:rPr>
        <w:t xml:space="preserve">the data </w:t>
      </w:r>
      <w:r>
        <w:rPr>
          <w:rFonts w:asciiTheme="minorHAnsi" w:hAnsiTheme="minorHAnsi" w:cstheme="minorHAnsi"/>
        </w:rPr>
        <w:t xml:space="preserve">to </w:t>
      </w:r>
      <w:r w:rsidR="00086F38">
        <w:rPr>
          <w:rFonts w:asciiTheme="minorHAnsi" w:hAnsiTheme="minorHAnsi" w:cstheme="minorHAnsi"/>
        </w:rPr>
        <w:t>f</w:t>
      </w:r>
      <w:r>
        <w:rPr>
          <w:rFonts w:asciiTheme="minorHAnsi" w:hAnsiTheme="minorHAnsi" w:cstheme="minorHAnsi"/>
        </w:rPr>
        <w:t xml:space="preserve">inish </w:t>
      </w:r>
      <w:r w:rsidR="00AE258E">
        <w:rPr>
          <w:rFonts w:asciiTheme="minorHAnsi" w:hAnsiTheme="minorHAnsi" w:cstheme="minorHAnsi"/>
        </w:rPr>
        <w:t xml:space="preserve">all the </w:t>
      </w:r>
      <w:r w:rsidR="00086F38">
        <w:rPr>
          <w:rFonts w:asciiTheme="minorHAnsi" w:hAnsiTheme="minorHAnsi" w:cstheme="minorHAnsi"/>
        </w:rPr>
        <w:t>processes and retrieve r</w:t>
      </w:r>
      <w:r w:rsidR="00AE258E">
        <w:rPr>
          <w:rFonts w:asciiTheme="minorHAnsi" w:hAnsiTheme="minorHAnsi" w:cstheme="minorHAnsi"/>
        </w:rPr>
        <w:t xml:space="preserve">eports in </w:t>
      </w:r>
      <w:r w:rsidR="00086F38">
        <w:rPr>
          <w:rFonts w:asciiTheme="minorHAnsi" w:hAnsiTheme="minorHAnsi" w:cstheme="minorHAnsi"/>
        </w:rPr>
        <w:t>the pr-defined formats</w:t>
      </w:r>
      <w:r>
        <w:rPr>
          <w:rFonts w:asciiTheme="minorHAnsi" w:hAnsiTheme="minorHAnsi" w:cstheme="minorHAnsi"/>
        </w:rPr>
        <w:t>.</w:t>
      </w:r>
    </w:p>
    <w:p w14:paraId="2E91BCFC" w14:textId="10AF163D" w:rsidR="00D1537C" w:rsidRPr="00D1537C" w:rsidRDefault="00D1537C" w:rsidP="00F82654">
      <w:pPr>
        <w:pStyle w:val="NoSpacing"/>
        <w:numPr>
          <w:ilvl w:val="0"/>
          <w:numId w:val="22"/>
        </w:numPr>
        <w:rPr>
          <w:rFonts w:asciiTheme="minorHAnsi" w:hAnsiTheme="minorHAnsi" w:cstheme="minorHAnsi"/>
        </w:rPr>
      </w:pPr>
      <w:r>
        <w:rPr>
          <w:rFonts w:asciiTheme="minorHAnsi" w:hAnsiTheme="minorHAnsi" w:cstheme="minorHAnsi"/>
        </w:rPr>
        <w:t xml:space="preserve">Additionally, it </w:t>
      </w:r>
      <w:r w:rsidR="00086F38">
        <w:rPr>
          <w:rFonts w:asciiTheme="minorHAnsi" w:hAnsiTheme="minorHAnsi" w:cstheme="minorHAnsi"/>
        </w:rPr>
        <w:t>c</w:t>
      </w:r>
      <w:r>
        <w:rPr>
          <w:rFonts w:asciiTheme="minorHAnsi" w:hAnsiTheme="minorHAnsi" w:cstheme="minorHAnsi"/>
        </w:rPr>
        <w:t xml:space="preserve">omes with the </w:t>
      </w:r>
      <w:r w:rsidR="00086F38">
        <w:rPr>
          <w:rFonts w:asciiTheme="minorHAnsi" w:hAnsiTheme="minorHAnsi" w:cstheme="minorHAnsi"/>
        </w:rPr>
        <w:t>p</w:t>
      </w:r>
      <w:r>
        <w:rPr>
          <w:rFonts w:asciiTheme="minorHAnsi" w:hAnsiTheme="minorHAnsi" w:cstheme="minorHAnsi"/>
        </w:rPr>
        <w:t xml:space="preserve">ossibility to </w:t>
      </w:r>
      <w:r w:rsidR="00086F38">
        <w:rPr>
          <w:rFonts w:asciiTheme="minorHAnsi" w:hAnsiTheme="minorHAnsi" w:cstheme="minorHAnsi"/>
        </w:rPr>
        <w:t>r</w:t>
      </w:r>
      <w:r>
        <w:rPr>
          <w:rFonts w:asciiTheme="minorHAnsi" w:hAnsiTheme="minorHAnsi" w:cstheme="minorHAnsi"/>
        </w:rPr>
        <w:t xml:space="preserve">eceive or </w:t>
      </w:r>
      <w:r w:rsidR="00086F38">
        <w:rPr>
          <w:rFonts w:asciiTheme="minorHAnsi" w:hAnsiTheme="minorHAnsi" w:cstheme="minorHAnsi"/>
        </w:rPr>
        <w:t>s</w:t>
      </w:r>
      <w:r>
        <w:rPr>
          <w:rFonts w:asciiTheme="minorHAnsi" w:hAnsiTheme="minorHAnsi" w:cstheme="minorHAnsi"/>
        </w:rPr>
        <w:t xml:space="preserve">end </w:t>
      </w:r>
      <w:r w:rsidR="00086F38">
        <w:rPr>
          <w:rFonts w:asciiTheme="minorHAnsi" w:hAnsiTheme="minorHAnsi" w:cstheme="minorHAnsi"/>
        </w:rPr>
        <w:t>d</w:t>
      </w:r>
      <w:r>
        <w:rPr>
          <w:rFonts w:asciiTheme="minorHAnsi" w:hAnsiTheme="minorHAnsi" w:cstheme="minorHAnsi"/>
        </w:rPr>
        <w:t xml:space="preserve">ata </w:t>
      </w:r>
      <w:r w:rsidR="00086F38">
        <w:rPr>
          <w:rFonts w:asciiTheme="minorHAnsi" w:hAnsiTheme="minorHAnsi" w:cstheme="minorHAnsi"/>
        </w:rPr>
        <w:t>t</w:t>
      </w:r>
      <w:r>
        <w:rPr>
          <w:rFonts w:asciiTheme="minorHAnsi" w:hAnsiTheme="minorHAnsi" w:cstheme="minorHAnsi"/>
        </w:rPr>
        <w:t xml:space="preserve">hrough APIs </w:t>
      </w:r>
      <w:r w:rsidR="00086F38">
        <w:rPr>
          <w:rFonts w:asciiTheme="minorHAnsi" w:hAnsiTheme="minorHAnsi" w:cstheme="minorHAnsi"/>
        </w:rPr>
        <w:t>to third party systems.</w:t>
      </w:r>
      <w:r w:rsidR="00DC6330">
        <w:rPr>
          <w:rFonts w:asciiTheme="minorHAnsi" w:hAnsiTheme="minorHAnsi" w:cstheme="minorHAnsi"/>
        </w:rPr>
        <w:t xml:space="preserve"> </w:t>
      </w:r>
      <w:r w:rsidR="00086F38">
        <w:rPr>
          <w:rFonts w:asciiTheme="minorHAnsi" w:hAnsiTheme="minorHAnsi" w:cstheme="minorHAnsi"/>
        </w:rPr>
        <w:t>The implemented ones include</w:t>
      </w:r>
      <w:r>
        <w:rPr>
          <w:rFonts w:asciiTheme="minorHAnsi" w:hAnsiTheme="minorHAnsi" w:cstheme="minorHAnsi"/>
        </w:rPr>
        <w:t xml:space="preserve"> Power </w:t>
      </w:r>
      <w:r w:rsidR="00086F38">
        <w:rPr>
          <w:rFonts w:asciiTheme="minorHAnsi" w:hAnsiTheme="minorHAnsi" w:cstheme="minorHAnsi"/>
        </w:rPr>
        <w:t>BI for MIS purposes</w:t>
      </w:r>
      <w:r>
        <w:rPr>
          <w:rFonts w:asciiTheme="minorHAnsi" w:hAnsiTheme="minorHAnsi" w:cstheme="minorHAnsi"/>
        </w:rPr>
        <w:t>.</w:t>
      </w:r>
    </w:p>
    <w:p w14:paraId="66C4167F" w14:textId="77777777" w:rsidR="003D0BFE" w:rsidRPr="003D0BFE" w:rsidRDefault="003D0BFE" w:rsidP="003D0BFE">
      <w:pPr>
        <w:pStyle w:val="NoSpacing"/>
        <w:rPr>
          <w:rFonts w:asciiTheme="minorHAnsi" w:hAnsiTheme="minorHAnsi" w:cstheme="minorHAnsi"/>
        </w:rPr>
      </w:pPr>
    </w:p>
    <w:p w14:paraId="55828071" w14:textId="2D4EBE62" w:rsidR="00C71E5E" w:rsidRPr="00C71E5E" w:rsidRDefault="00C71E5E" w:rsidP="004F6F76">
      <w:pPr>
        <w:pStyle w:val="NoSpacing"/>
        <w:rPr>
          <w:rFonts w:asciiTheme="minorHAnsi" w:hAnsiTheme="minorHAnsi" w:cstheme="minorHAnsi"/>
          <w:b/>
          <w:bCs/>
        </w:rPr>
      </w:pPr>
      <w:r w:rsidRPr="00C71E5E">
        <w:rPr>
          <w:rFonts w:asciiTheme="minorHAnsi" w:hAnsiTheme="minorHAnsi" w:cstheme="minorHAnsi"/>
          <w:b/>
          <w:bCs/>
        </w:rPr>
        <w:t>Project Responsibilities</w:t>
      </w:r>
      <w:r>
        <w:rPr>
          <w:rFonts w:asciiTheme="minorHAnsi" w:hAnsiTheme="minorHAnsi" w:cstheme="minorHAnsi"/>
          <w:b/>
          <w:bCs/>
        </w:rPr>
        <w:t>:</w:t>
      </w:r>
    </w:p>
    <w:p w14:paraId="036184EE" w14:textId="5ADA174F" w:rsidR="00B42403" w:rsidRPr="00B42403" w:rsidRDefault="00AE258E" w:rsidP="00B42403">
      <w:pPr>
        <w:pStyle w:val="NoSpacing"/>
        <w:numPr>
          <w:ilvl w:val="0"/>
          <w:numId w:val="22"/>
        </w:numPr>
        <w:rPr>
          <w:rFonts w:asciiTheme="minorHAnsi" w:hAnsiTheme="minorHAnsi" w:cstheme="minorHAnsi"/>
        </w:rPr>
      </w:pPr>
      <w:r>
        <w:rPr>
          <w:rFonts w:asciiTheme="minorHAnsi" w:hAnsiTheme="minorHAnsi" w:cstheme="minorHAnsi"/>
        </w:rPr>
        <w:t>Understanding Variations of the Data for Different Purposes &amp; from Different Sources or Format’s</w:t>
      </w:r>
    </w:p>
    <w:p w14:paraId="4F355622" w14:textId="008AC751" w:rsidR="00B42403" w:rsidRPr="00B42403" w:rsidRDefault="00AE258E" w:rsidP="00B42403">
      <w:pPr>
        <w:pStyle w:val="NoSpacing"/>
        <w:numPr>
          <w:ilvl w:val="0"/>
          <w:numId w:val="22"/>
        </w:numPr>
        <w:rPr>
          <w:rFonts w:asciiTheme="minorHAnsi" w:hAnsiTheme="minorHAnsi" w:cstheme="minorHAnsi"/>
        </w:rPr>
      </w:pPr>
      <w:r>
        <w:rPr>
          <w:rFonts w:asciiTheme="minorHAnsi" w:hAnsiTheme="minorHAnsi" w:cstheme="minorHAnsi"/>
        </w:rPr>
        <w:t xml:space="preserve">Structure the Database Tables to Include all Possible Columns </w:t>
      </w:r>
      <w:r w:rsidR="00755197">
        <w:rPr>
          <w:rFonts w:asciiTheme="minorHAnsi" w:hAnsiTheme="minorHAnsi" w:cstheme="minorHAnsi"/>
        </w:rPr>
        <w:t xml:space="preserve">used to create any </w:t>
      </w:r>
      <w:r w:rsidR="00915ACB">
        <w:rPr>
          <w:rFonts w:asciiTheme="minorHAnsi" w:hAnsiTheme="minorHAnsi" w:cstheme="minorHAnsi"/>
        </w:rPr>
        <w:t>report.</w:t>
      </w:r>
    </w:p>
    <w:p w14:paraId="4C362E9E" w14:textId="518116A8" w:rsidR="00B42403" w:rsidRPr="00B42403" w:rsidRDefault="00AE258E" w:rsidP="00B42403">
      <w:pPr>
        <w:pStyle w:val="NoSpacing"/>
        <w:numPr>
          <w:ilvl w:val="0"/>
          <w:numId w:val="22"/>
        </w:numPr>
        <w:rPr>
          <w:rFonts w:asciiTheme="minorHAnsi" w:hAnsiTheme="minorHAnsi" w:cstheme="minorHAnsi"/>
        </w:rPr>
      </w:pPr>
      <w:r>
        <w:rPr>
          <w:rFonts w:asciiTheme="minorHAnsi" w:hAnsiTheme="minorHAnsi" w:cstheme="minorHAnsi"/>
        </w:rPr>
        <w:t>Create the Tools to Process the Data into a Centralized Database &amp; Do the Necessary Check’s on Data to Reduce Error</w:t>
      </w:r>
    </w:p>
    <w:p w14:paraId="544F3B9A" w14:textId="5F6186A6" w:rsidR="00AE258E" w:rsidRDefault="00AE258E" w:rsidP="00AE258E">
      <w:pPr>
        <w:pStyle w:val="NoSpacing"/>
        <w:numPr>
          <w:ilvl w:val="0"/>
          <w:numId w:val="22"/>
        </w:numPr>
        <w:rPr>
          <w:rFonts w:asciiTheme="minorHAnsi" w:hAnsiTheme="minorHAnsi" w:cstheme="minorHAnsi"/>
        </w:rPr>
      </w:pPr>
      <w:r>
        <w:rPr>
          <w:rFonts w:asciiTheme="minorHAnsi" w:hAnsiTheme="minorHAnsi" w:cstheme="minorHAnsi"/>
        </w:rPr>
        <w:t>Create the Tools to Convert the Data into the Required Reports with all Processing and Calculations Done</w:t>
      </w:r>
      <w:r w:rsidRPr="00B42403">
        <w:rPr>
          <w:rFonts w:asciiTheme="minorHAnsi" w:hAnsiTheme="minorHAnsi" w:cstheme="minorHAnsi"/>
        </w:rPr>
        <w:t xml:space="preserve"> </w:t>
      </w:r>
    </w:p>
    <w:p w14:paraId="71A0858E" w14:textId="0720A535" w:rsidR="00AE258E" w:rsidRPr="00AE258E" w:rsidRDefault="00AE258E" w:rsidP="00AE258E">
      <w:pPr>
        <w:pStyle w:val="NoSpacing"/>
        <w:numPr>
          <w:ilvl w:val="0"/>
          <w:numId w:val="22"/>
        </w:numPr>
        <w:rPr>
          <w:rFonts w:asciiTheme="minorHAnsi" w:hAnsiTheme="minorHAnsi" w:cstheme="minorHAnsi"/>
        </w:rPr>
      </w:pPr>
      <w:r>
        <w:rPr>
          <w:rFonts w:asciiTheme="minorHAnsi" w:hAnsiTheme="minorHAnsi" w:cstheme="minorHAnsi"/>
        </w:rPr>
        <w:t>Send the Data to Power BI Designed for Client</w:t>
      </w:r>
    </w:p>
    <w:p w14:paraId="5163B2F4" w14:textId="55F4B9CB" w:rsidR="00B42403" w:rsidRPr="00B42403" w:rsidRDefault="00AE258E" w:rsidP="00B42403">
      <w:pPr>
        <w:pStyle w:val="NoSpacing"/>
        <w:numPr>
          <w:ilvl w:val="0"/>
          <w:numId w:val="22"/>
        </w:numPr>
        <w:rPr>
          <w:rFonts w:asciiTheme="minorHAnsi" w:hAnsiTheme="minorHAnsi" w:cstheme="minorHAnsi"/>
        </w:rPr>
      </w:pPr>
      <w:r>
        <w:rPr>
          <w:rFonts w:asciiTheme="minorHAnsi" w:hAnsiTheme="minorHAnsi" w:cstheme="minorHAnsi"/>
        </w:rPr>
        <w:t>The Location of Kuwait was Used as the Template</w:t>
      </w:r>
      <w:r w:rsidR="0040562D">
        <w:rPr>
          <w:rFonts w:asciiTheme="minorHAnsi" w:hAnsiTheme="minorHAnsi" w:cstheme="minorHAnsi"/>
        </w:rPr>
        <w:t>. Currently adding</w:t>
      </w:r>
      <w:r>
        <w:rPr>
          <w:rFonts w:asciiTheme="minorHAnsi" w:hAnsiTheme="minorHAnsi" w:cstheme="minorHAnsi"/>
        </w:rPr>
        <w:t xml:space="preserve"> </w:t>
      </w:r>
      <w:r w:rsidR="0040562D">
        <w:rPr>
          <w:rFonts w:asciiTheme="minorHAnsi" w:hAnsiTheme="minorHAnsi" w:cstheme="minorHAnsi"/>
        </w:rPr>
        <w:t>other Locations requires u</w:t>
      </w:r>
      <w:r w:rsidR="00F82654">
        <w:rPr>
          <w:rFonts w:asciiTheme="minorHAnsi" w:hAnsiTheme="minorHAnsi" w:cstheme="minorHAnsi"/>
        </w:rPr>
        <w:t>nderstand</w:t>
      </w:r>
      <w:r w:rsidR="0040562D">
        <w:rPr>
          <w:rFonts w:asciiTheme="minorHAnsi" w:hAnsiTheme="minorHAnsi" w:cstheme="minorHAnsi"/>
        </w:rPr>
        <w:t>ing</w:t>
      </w:r>
      <w:r w:rsidR="00F82654">
        <w:rPr>
          <w:rFonts w:asciiTheme="minorHAnsi" w:hAnsiTheme="minorHAnsi" w:cstheme="minorHAnsi"/>
        </w:rPr>
        <w:t xml:space="preserve"> the Variations in the Data &amp; Make a</w:t>
      </w:r>
      <w:r w:rsidR="0040562D">
        <w:rPr>
          <w:rFonts w:asciiTheme="minorHAnsi" w:hAnsiTheme="minorHAnsi" w:cstheme="minorHAnsi"/>
        </w:rPr>
        <w:t>dd-on</w:t>
      </w:r>
      <w:r w:rsidR="00F82654">
        <w:rPr>
          <w:rFonts w:asciiTheme="minorHAnsi" w:hAnsiTheme="minorHAnsi" w:cstheme="minorHAnsi"/>
        </w:rPr>
        <w:t xml:space="preserve"> System</w:t>
      </w:r>
      <w:r w:rsidR="0040562D">
        <w:rPr>
          <w:rFonts w:asciiTheme="minorHAnsi" w:hAnsiTheme="minorHAnsi" w:cstheme="minorHAnsi"/>
        </w:rPr>
        <w:t>s</w:t>
      </w:r>
      <w:r w:rsidR="00F82654">
        <w:rPr>
          <w:rFonts w:asciiTheme="minorHAnsi" w:hAnsiTheme="minorHAnsi" w:cstheme="minorHAnsi"/>
        </w:rPr>
        <w:t xml:space="preserve"> to Accommodate and Optimize the Data Flow.</w:t>
      </w:r>
    </w:p>
    <w:p w14:paraId="365512BD" w14:textId="77777777" w:rsidR="00B42403" w:rsidRPr="004F6F76" w:rsidRDefault="00B42403" w:rsidP="00B42403">
      <w:pPr>
        <w:pStyle w:val="NoSpacing"/>
        <w:rPr>
          <w:rFonts w:asciiTheme="minorHAnsi" w:hAnsiTheme="minorHAnsi" w:cstheme="minorHAnsi"/>
        </w:rPr>
      </w:pPr>
    </w:p>
    <w:p w14:paraId="3505CC91" w14:textId="77777777" w:rsidR="004F6F76" w:rsidRPr="004F6F76" w:rsidRDefault="004F6F76" w:rsidP="004F6F76">
      <w:pPr>
        <w:pStyle w:val="NoSpacing"/>
        <w:rPr>
          <w:rFonts w:asciiTheme="minorHAnsi" w:hAnsiTheme="minorHAnsi" w:cstheme="minorHAnsi"/>
        </w:rPr>
      </w:pPr>
      <w:r w:rsidRPr="00FD0A25">
        <w:rPr>
          <w:rFonts w:asciiTheme="minorHAnsi" w:hAnsiTheme="minorHAnsi" w:cstheme="minorHAnsi"/>
          <w:b/>
          <w:bCs/>
        </w:rPr>
        <w:t>Environment, Tools, Standards, Protocols, Frameworks and Technologies</w:t>
      </w:r>
      <w:r w:rsidRPr="004F6F76">
        <w:rPr>
          <w:rFonts w:asciiTheme="minorHAnsi" w:hAnsiTheme="minorHAnsi" w:cstheme="minorHAnsi"/>
        </w:rPr>
        <w:t>:</w:t>
      </w:r>
    </w:p>
    <w:p w14:paraId="15F88ED8" w14:textId="77777777" w:rsidR="00FD3060" w:rsidRDefault="00F82654" w:rsidP="00FD3060">
      <w:pPr>
        <w:pStyle w:val="NoSpacing"/>
        <w:ind w:left="340"/>
        <w:rPr>
          <w:rFonts w:asciiTheme="minorHAnsi" w:hAnsiTheme="minorHAnsi" w:cstheme="minorHAnsi"/>
        </w:rPr>
      </w:pPr>
      <w:r>
        <w:rPr>
          <w:rFonts w:asciiTheme="minorHAnsi" w:hAnsiTheme="minorHAnsi" w:cstheme="minorHAnsi"/>
        </w:rPr>
        <w:t xml:space="preserve">Python, Django, MySQL, cPanel, HTML, CSS, JS, JSON, </w:t>
      </w:r>
    </w:p>
    <w:p w14:paraId="2089AE43" w14:textId="3262DE57" w:rsidR="00AB3BF2" w:rsidRPr="003A5C87" w:rsidRDefault="00F82654" w:rsidP="00FD3060">
      <w:pPr>
        <w:pStyle w:val="NoSpacing"/>
        <w:ind w:left="340"/>
        <w:rPr>
          <w:rFonts w:asciiTheme="minorHAnsi" w:hAnsiTheme="minorHAnsi" w:cstheme="minorHAnsi"/>
        </w:rPr>
      </w:pPr>
      <w:r>
        <w:rPr>
          <w:rFonts w:asciiTheme="minorHAnsi" w:hAnsiTheme="minorHAnsi" w:cstheme="minorHAnsi"/>
        </w:rPr>
        <w:t>Firebase, Selenium, Google Vision &amp; Various Other Python Libraries.</w:t>
      </w:r>
    </w:p>
    <w:p w14:paraId="685C2777" w14:textId="77777777" w:rsidR="00FD3060" w:rsidRDefault="00FD3060" w:rsidP="00305092">
      <w:pPr>
        <w:pStyle w:val="NoSpacing"/>
        <w:rPr>
          <w:rFonts w:asciiTheme="minorHAnsi" w:hAnsiTheme="minorHAnsi" w:cstheme="minorHAnsi"/>
          <w:b/>
        </w:rPr>
      </w:pPr>
    </w:p>
    <w:p w14:paraId="4DCD729C" w14:textId="3DD33FE8" w:rsidR="00F82654" w:rsidRPr="00993DEA" w:rsidRDefault="00F82654" w:rsidP="00993DEA">
      <w:pPr>
        <w:pStyle w:val="NoSpacing"/>
        <w:rPr>
          <w:rFonts w:asciiTheme="minorHAnsi" w:hAnsiTheme="minorHAnsi" w:cstheme="minorHAnsi"/>
        </w:rPr>
      </w:pPr>
      <w:r>
        <w:rPr>
          <w:rFonts w:asciiTheme="minorHAnsi" w:hAnsiTheme="minorHAnsi" w:cstheme="minorHAnsi"/>
          <w:b/>
          <w:bCs/>
        </w:rPr>
        <w:t xml:space="preserve">Additional </w:t>
      </w:r>
      <w:r w:rsidRPr="00BC6866">
        <w:rPr>
          <w:rFonts w:asciiTheme="minorHAnsi" w:hAnsiTheme="minorHAnsi" w:cstheme="minorHAnsi"/>
          <w:b/>
          <w:bCs/>
        </w:rPr>
        <w:t>Roles &amp; Responsibilities</w:t>
      </w:r>
      <w:r w:rsidRPr="004F6F76">
        <w:rPr>
          <w:rFonts w:asciiTheme="minorHAnsi" w:hAnsiTheme="minorHAnsi" w:cstheme="minorHAnsi"/>
        </w:rPr>
        <w:t>:</w:t>
      </w:r>
    </w:p>
    <w:p w14:paraId="0F9B83A4" w14:textId="190F64E9" w:rsidR="00313431" w:rsidRDefault="009F3517" w:rsidP="00993DEA">
      <w:pPr>
        <w:pStyle w:val="NoSpacing"/>
        <w:numPr>
          <w:ilvl w:val="0"/>
          <w:numId w:val="10"/>
        </w:numPr>
        <w:rPr>
          <w:rFonts w:asciiTheme="minorHAnsi" w:hAnsiTheme="minorHAnsi" w:cstheme="minorHAnsi"/>
        </w:rPr>
      </w:pPr>
      <w:r w:rsidRPr="00313431">
        <w:rPr>
          <w:rFonts w:asciiTheme="minorHAnsi" w:hAnsiTheme="minorHAnsi" w:cstheme="minorHAnsi"/>
        </w:rPr>
        <w:t xml:space="preserve">Assumed the position of </w:t>
      </w:r>
      <w:r>
        <w:rPr>
          <w:rFonts w:asciiTheme="minorHAnsi" w:hAnsiTheme="minorHAnsi" w:cstheme="minorHAnsi"/>
          <w:u w:val="single"/>
        </w:rPr>
        <w:t>G</w:t>
      </w:r>
      <w:r w:rsidRPr="00993DEA">
        <w:rPr>
          <w:rFonts w:asciiTheme="minorHAnsi" w:hAnsiTheme="minorHAnsi" w:cstheme="minorHAnsi"/>
          <w:u w:val="single"/>
        </w:rPr>
        <w:t xml:space="preserve">lobal </w:t>
      </w:r>
      <w:r>
        <w:rPr>
          <w:rFonts w:asciiTheme="minorHAnsi" w:hAnsiTheme="minorHAnsi" w:cstheme="minorHAnsi"/>
          <w:u w:val="single"/>
        </w:rPr>
        <w:t>IT</w:t>
      </w:r>
      <w:r>
        <w:rPr>
          <w:rFonts w:asciiTheme="minorHAnsi" w:hAnsiTheme="minorHAnsi" w:cstheme="minorHAnsi"/>
        </w:rPr>
        <w:t xml:space="preserve"> for the organization &amp; its partner companies.</w:t>
      </w:r>
    </w:p>
    <w:p w14:paraId="254195E4" w14:textId="2674ABCD" w:rsidR="007D6994" w:rsidRPr="007D6994" w:rsidRDefault="009F3517" w:rsidP="007D6994">
      <w:pPr>
        <w:pStyle w:val="NoSpacing"/>
        <w:numPr>
          <w:ilvl w:val="0"/>
          <w:numId w:val="10"/>
        </w:numPr>
        <w:rPr>
          <w:rFonts w:asciiTheme="minorHAnsi" w:hAnsiTheme="minorHAnsi" w:cstheme="minorHAnsi"/>
        </w:rPr>
      </w:pPr>
      <w:r w:rsidRPr="003A5C87">
        <w:rPr>
          <w:rFonts w:asciiTheme="minorHAnsi" w:hAnsiTheme="minorHAnsi" w:cstheme="minorHAnsi"/>
        </w:rPr>
        <w:t>Handled multiple roles with responsibilities including software design, software development, planning</w:t>
      </w:r>
      <w:r>
        <w:rPr>
          <w:rFonts w:asciiTheme="minorHAnsi" w:hAnsiTheme="minorHAnsi" w:cstheme="minorHAnsi"/>
        </w:rPr>
        <w:t xml:space="preserve"> and</w:t>
      </w:r>
      <w:del w:id="5" w:author="Ribu Jacob" w:date="2024-04-18T20:52:00Z">
        <w:r w:rsidR="007D6994" w:rsidRPr="003A5C87">
          <w:rPr>
            <w:rFonts w:asciiTheme="minorHAnsi" w:hAnsiTheme="minorHAnsi" w:cstheme="minorHAnsi"/>
          </w:rPr>
          <w:delText>,</w:delText>
        </w:r>
      </w:del>
      <w:r w:rsidRPr="003A5C87">
        <w:rPr>
          <w:rFonts w:asciiTheme="minorHAnsi" w:hAnsiTheme="minorHAnsi" w:cstheme="minorHAnsi"/>
        </w:rPr>
        <w:t xml:space="preserve"> implementation.</w:t>
      </w:r>
    </w:p>
    <w:p w14:paraId="2BE4CA2A" w14:textId="4F9FD6C8" w:rsidR="00F82654" w:rsidRDefault="009F3517" w:rsidP="00993DEA">
      <w:pPr>
        <w:pStyle w:val="NoSpacing"/>
        <w:numPr>
          <w:ilvl w:val="0"/>
          <w:numId w:val="10"/>
        </w:numPr>
        <w:rPr>
          <w:rFonts w:asciiTheme="minorHAnsi" w:hAnsiTheme="minorHAnsi" w:cstheme="minorHAnsi"/>
        </w:rPr>
      </w:pPr>
      <w:r>
        <w:rPr>
          <w:rFonts w:asciiTheme="minorHAnsi" w:hAnsiTheme="minorHAnsi" w:cstheme="minorHAnsi"/>
        </w:rPr>
        <w:t>Understand the organizational</w:t>
      </w:r>
      <w:r w:rsidRPr="00993DEA">
        <w:rPr>
          <w:rFonts w:asciiTheme="minorHAnsi" w:hAnsiTheme="minorHAnsi" w:cstheme="minorHAnsi"/>
        </w:rPr>
        <w:t xml:space="preserve"> </w:t>
      </w:r>
      <w:r>
        <w:rPr>
          <w:rFonts w:asciiTheme="minorHAnsi" w:hAnsiTheme="minorHAnsi" w:cstheme="minorHAnsi"/>
        </w:rPr>
        <w:t xml:space="preserve">structure &amp; IT infrastructure and create the documents necessary for the company to obtain </w:t>
      </w:r>
      <w:r w:rsidR="00915ACB">
        <w:rPr>
          <w:rFonts w:asciiTheme="minorHAnsi" w:hAnsiTheme="minorHAnsi" w:cstheme="minorHAnsi"/>
        </w:rPr>
        <w:t>ISO</w:t>
      </w:r>
      <w:r>
        <w:rPr>
          <w:rFonts w:asciiTheme="minorHAnsi" w:hAnsiTheme="minorHAnsi" w:cstheme="minorHAnsi"/>
        </w:rPr>
        <w:t xml:space="preserve"> 27001 </w:t>
      </w:r>
      <w:r w:rsidR="00915ACB">
        <w:rPr>
          <w:rFonts w:asciiTheme="minorHAnsi" w:hAnsiTheme="minorHAnsi" w:cstheme="minorHAnsi"/>
        </w:rPr>
        <w:t>C</w:t>
      </w:r>
      <w:r>
        <w:rPr>
          <w:rFonts w:asciiTheme="minorHAnsi" w:hAnsiTheme="minorHAnsi" w:cstheme="minorHAnsi"/>
        </w:rPr>
        <w:t>ertificate</w:t>
      </w:r>
      <w:r w:rsidR="00915ACB">
        <w:rPr>
          <w:rFonts w:asciiTheme="minorHAnsi" w:hAnsiTheme="minorHAnsi" w:cstheme="minorHAnsi"/>
        </w:rPr>
        <w:t>.</w:t>
      </w:r>
    </w:p>
    <w:p w14:paraId="41AC50A6" w14:textId="092F82AD" w:rsidR="00993DEA" w:rsidRDefault="009F3517" w:rsidP="00993DEA">
      <w:pPr>
        <w:pStyle w:val="NoSpacing"/>
        <w:numPr>
          <w:ilvl w:val="0"/>
          <w:numId w:val="10"/>
        </w:numPr>
        <w:rPr>
          <w:rFonts w:asciiTheme="minorHAnsi" w:hAnsiTheme="minorHAnsi" w:cstheme="minorHAnsi"/>
        </w:rPr>
      </w:pPr>
      <w:r w:rsidRPr="00993DEA">
        <w:rPr>
          <w:rFonts w:asciiTheme="minorHAnsi" w:hAnsiTheme="minorHAnsi" w:cstheme="minorHAnsi"/>
        </w:rPr>
        <w:t xml:space="preserve">Communication with vendors for procurement &amp; setup of </w:t>
      </w:r>
      <w:r w:rsidR="00915ACB">
        <w:rPr>
          <w:rFonts w:asciiTheme="minorHAnsi" w:hAnsiTheme="minorHAnsi" w:cstheme="minorHAnsi"/>
        </w:rPr>
        <w:t>IT</w:t>
      </w:r>
      <w:r w:rsidRPr="00993DEA">
        <w:rPr>
          <w:rFonts w:asciiTheme="minorHAnsi" w:hAnsiTheme="minorHAnsi" w:cstheme="minorHAnsi"/>
        </w:rPr>
        <w:t xml:space="preserve"> hardware &amp; software's necessary for the company</w:t>
      </w:r>
    </w:p>
    <w:p w14:paraId="61B3065B" w14:textId="05F23752" w:rsidR="00993DEA" w:rsidRDefault="009F3517" w:rsidP="00993DEA">
      <w:pPr>
        <w:pStyle w:val="NoSpacing"/>
        <w:numPr>
          <w:ilvl w:val="0"/>
          <w:numId w:val="10"/>
        </w:numPr>
        <w:rPr>
          <w:rFonts w:asciiTheme="minorHAnsi" w:hAnsiTheme="minorHAnsi" w:cstheme="minorHAnsi"/>
        </w:rPr>
      </w:pPr>
      <w:r>
        <w:rPr>
          <w:rFonts w:asciiTheme="minorHAnsi" w:hAnsiTheme="minorHAnsi" w:cstheme="minorHAnsi"/>
        </w:rPr>
        <w:t>Managing all partner companies Email ID’s using the portal of Microsoft Admin Domain</w:t>
      </w:r>
      <w:r w:rsidR="00915ACB">
        <w:rPr>
          <w:rFonts w:asciiTheme="minorHAnsi" w:hAnsiTheme="minorHAnsi" w:cstheme="minorHAnsi"/>
        </w:rPr>
        <w:t>.</w:t>
      </w:r>
    </w:p>
    <w:bookmarkEnd w:id="4"/>
    <w:p w14:paraId="24885771" w14:textId="77777777" w:rsidR="00282589" w:rsidRDefault="00282589" w:rsidP="00131ABE">
      <w:pPr>
        <w:pStyle w:val="NoSpacing"/>
        <w:rPr>
          <w:rFonts w:asciiTheme="minorHAnsi" w:hAnsiTheme="minorHAnsi" w:cstheme="minorHAnsi"/>
        </w:rPr>
      </w:pPr>
    </w:p>
    <w:p w14:paraId="62490006" w14:textId="77777777" w:rsidR="00BB7985" w:rsidRDefault="00BB7985" w:rsidP="00131ABE">
      <w:pPr>
        <w:pStyle w:val="NoSpacing"/>
        <w:rPr>
          <w:rFonts w:asciiTheme="minorHAnsi" w:hAnsiTheme="minorHAnsi" w:cstheme="minorHAnsi"/>
        </w:rPr>
      </w:pPr>
    </w:p>
    <w:p w14:paraId="2FAF703A" w14:textId="6402887C" w:rsidR="00001839" w:rsidRPr="003A5C87" w:rsidRDefault="00993DEA" w:rsidP="00001839">
      <w:pPr>
        <w:pStyle w:val="NoSpacing"/>
        <w:shd w:val="clear" w:color="auto" w:fill="E5E8ED" w:themeFill="accent4" w:themeFillTint="33"/>
        <w:jc w:val="both"/>
        <w:rPr>
          <w:rFonts w:asciiTheme="minorHAnsi" w:hAnsiTheme="minorHAnsi" w:cstheme="minorHAnsi"/>
          <w:b/>
        </w:rPr>
      </w:pPr>
      <w:bookmarkStart w:id="6" w:name="_Hlk165459310"/>
      <w:bookmarkStart w:id="7" w:name="_Hlk165459300"/>
      <w:r>
        <w:rPr>
          <w:rFonts w:asciiTheme="minorHAnsi" w:hAnsiTheme="minorHAnsi" w:cstheme="minorHAnsi"/>
          <w:b/>
        </w:rPr>
        <w:t>Rogersoft</w:t>
      </w:r>
      <w:bookmarkEnd w:id="6"/>
      <w:r>
        <w:rPr>
          <w:rFonts w:asciiTheme="minorHAnsi" w:hAnsiTheme="minorHAnsi" w:cstheme="minorHAnsi"/>
          <w:b/>
        </w:rPr>
        <w:t>,</w:t>
      </w:r>
      <w:r w:rsidRPr="003A5C87">
        <w:rPr>
          <w:rFonts w:asciiTheme="minorHAnsi" w:hAnsiTheme="minorHAnsi" w:cstheme="minorHAnsi"/>
          <w:b/>
        </w:rPr>
        <w:t xml:space="preserve"> </w:t>
      </w:r>
      <w:r>
        <w:rPr>
          <w:rFonts w:asciiTheme="minorHAnsi" w:hAnsiTheme="minorHAnsi" w:cstheme="minorHAnsi"/>
          <w:b/>
        </w:rPr>
        <w:t>Kochi</w:t>
      </w:r>
      <w:r w:rsidRPr="003A5C87">
        <w:rPr>
          <w:rFonts w:asciiTheme="minorHAnsi" w:hAnsiTheme="minorHAnsi" w:cstheme="minorHAnsi"/>
          <w:b/>
        </w:rPr>
        <w:t xml:space="preserve">, </w:t>
      </w:r>
      <w:r>
        <w:rPr>
          <w:rFonts w:asciiTheme="minorHAnsi" w:hAnsiTheme="minorHAnsi" w:cstheme="minorHAnsi"/>
          <w:b/>
        </w:rPr>
        <w:t>India</w:t>
      </w:r>
      <w:bookmarkEnd w:id="7"/>
      <w:r w:rsidRPr="003A5C87">
        <w:rPr>
          <w:rFonts w:asciiTheme="minorHAnsi" w:hAnsiTheme="minorHAnsi" w:cstheme="minorHAnsi"/>
          <w:b/>
        </w:rPr>
        <w:tab/>
      </w:r>
      <w:r w:rsidRPr="003A5C87">
        <w:rPr>
          <w:rFonts w:asciiTheme="minorHAnsi" w:hAnsiTheme="minorHAnsi" w:cstheme="minorHAnsi"/>
          <w:b/>
        </w:rPr>
        <w:tab/>
      </w:r>
      <w:r w:rsidR="00A2189E">
        <w:rPr>
          <w:rFonts w:asciiTheme="minorHAnsi" w:hAnsiTheme="minorHAnsi" w:cstheme="minorHAnsi"/>
          <w:b/>
        </w:rPr>
        <w:t xml:space="preserve"> </w:t>
      </w:r>
      <w:r w:rsidR="00A2189E">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Pr>
          <w:rFonts w:asciiTheme="minorHAnsi" w:hAnsiTheme="minorHAnsi" w:cstheme="minorHAnsi"/>
          <w:b/>
        </w:rPr>
        <w:t xml:space="preserve">          </w:t>
      </w:r>
      <w:r w:rsidR="006C20AF">
        <w:rPr>
          <w:rFonts w:asciiTheme="minorHAnsi" w:hAnsiTheme="minorHAnsi" w:cstheme="minorHAnsi"/>
          <w:b/>
        </w:rPr>
        <w:tab/>
      </w:r>
      <w:r w:rsidR="006C20AF">
        <w:rPr>
          <w:rFonts w:asciiTheme="minorHAnsi" w:hAnsiTheme="minorHAnsi" w:cstheme="minorHAnsi"/>
          <w:b/>
        </w:rPr>
        <w:tab/>
        <w:t xml:space="preserve">            January</w:t>
      </w:r>
      <w:r w:rsidRPr="003A5C87">
        <w:rPr>
          <w:rFonts w:asciiTheme="minorHAnsi" w:hAnsiTheme="minorHAnsi" w:cstheme="minorHAnsi"/>
          <w:b/>
        </w:rPr>
        <w:t xml:space="preserve"> 202</w:t>
      </w:r>
      <w:r w:rsidR="00CF7A47">
        <w:rPr>
          <w:rFonts w:asciiTheme="minorHAnsi" w:hAnsiTheme="minorHAnsi" w:cstheme="minorHAnsi"/>
          <w:b/>
        </w:rPr>
        <w:t>3</w:t>
      </w:r>
      <w:r w:rsidRPr="003A5C87">
        <w:rPr>
          <w:rFonts w:asciiTheme="minorHAnsi" w:hAnsiTheme="minorHAnsi" w:cstheme="minorHAnsi"/>
          <w:b/>
        </w:rPr>
        <w:t xml:space="preserve"> –</w:t>
      </w:r>
      <w:r w:rsidR="006C20AF">
        <w:rPr>
          <w:rFonts w:asciiTheme="minorHAnsi" w:hAnsiTheme="minorHAnsi" w:cstheme="minorHAnsi"/>
          <w:b/>
        </w:rPr>
        <w:t xml:space="preserve"> August</w:t>
      </w:r>
      <w:r w:rsidR="00001839" w:rsidRPr="003A5C87">
        <w:rPr>
          <w:rFonts w:asciiTheme="minorHAnsi" w:hAnsiTheme="minorHAnsi" w:cstheme="minorHAnsi"/>
          <w:b/>
        </w:rPr>
        <w:t xml:space="preserve"> 20</w:t>
      </w:r>
      <w:r w:rsidR="006C20AF">
        <w:rPr>
          <w:rFonts w:asciiTheme="minorHAnsi" w:hAnsiTheme="minorHAnsi" w:cstheme="minorHAnsi"/>
          <w:b/>
        </w:rPr>
        <w:t>23</w:t>
      </w:r>
    </w:p>
    <w:p w14:paraId="6BCB2C4B" w14:textId="77777777" w:rsidR="00941CAD" w:rsidRPr="003A5C87" w:rsidRDefault="00941CAD" w:rsidP="006B792E">
      <w:pPr>
        <w:pStyle w:val="NoSpacing"/>
        <w:rPr>
          <w:rFonts w:asciiTheme="minorHAnsi" w:hAnsiTheme="minorHAnsi" w:cstheme="minorHAnsi"/>
        </w:rPr>
      </w:pPr>
    </w:p>
    <w:p w14:paraId="3FE28F86" w14:textId="702E35AB" w:rsidR="00993DEA" w:rsidRDefault="00993DEA" w:rsidP="00993DEA">
      <w:pPr>
        <w:pStyle w:val="NoSpacing"/>
        <w:rPr>
          <w:rFonts w:asciiTheme="minorHAnsi" w:hAnsiTheme="minorHAnsi" w:cstheme="minorHAnsi"/>
          <w:b/>
          <w:sz w:val="22"/>
          <w:szCs w:val="22"/>
        </w:rPr>
      </w:pPr>
      <w:bookmarkStart w:id="8" w:name="_Hlk165459439"/>
      <w:r>
        <w:rPr>
          <w:rFonts w:asciiTheme="minorHAnsi" w:hAnsiTheme="minorHAnsi" w:cstheme="minorHAnsi"/>
          <w:b/>
          <w:sz w:val="22"/>
          <w:szCs w:val="22"/>
        </w:rPr>
        <w:t>Professional IT Trainer</w:t>
      </w:r>
    </w:p>
    <w:bookmarkEnd w:id="8"/>
    <w:p w14:paraId="71247511" w14:textId="77777777" w:rsidR="006D39FE" w:rsidRPr="006D39FE" w:rsidRDefault="006D39FE" w:rsidP="00993DEA">
      <w:pPr>
        <w:pStyle w:val="NoSpacing"/>
        <w:rPr>
          <w:rFonts w:asciiTheme="minorHAnsi" w:hAnsiTheme="minorHAnsi" w:cstheme="minorHAnsi"/>
          <w:b/>
          <w:sz w:val="22"/>
          <w:szCs w:val="22"/>
        </w:rPr>
      </w:pPr>
    </w:p>
    <w:p w14:paraId="529F0CFC" w14:textId="77777777" w:rsidR="006D39FE" w:rsidRPr="003A5C87" w:rsidRDefault="006D39FE" w:rsidP="006D39FE">
      <w:pPr>
        <w:pStyle w:val="NoSpacing"/>
        <w:rPr>
          <w:rFonts w:asciiTheme="minorHAnsi" w:hAnsiTheme="minorHAnsi" w:cstheme="minorHAnsi"/>
        </w:rPr>
      </w:pPr>
      <w:bookmarkStart w:id="9" w:name="_Hlk165459462"/>
      <w:r w:rsidRPr="0036431B">
        <w:rPr>
          <w:rFonts w:asciiTheme="minorHAnsi" w:hAnsiTheme="minorHAnsi" w:cstheme="minorHAnsi"/>
          <w:b/>
          <w:bCs/>
        </w:rPr>
        <w:t>Roles and responsibilities</w:t>
      </w:r>
      <w:r w:rsidRPr="003A5C87">
        <w:rPr>
          <w:rFonts w:asciiTheme="minorHAnsi" w:hAnsiTheme="minorHAnsi" w:cstheme="minorHAnsi"/>
        </w:rPr>
        <w:t>:</w:t>
      </w:r>
    </w:p>
    <w:p w14:paraId="3AC1F351" w14:textId="71A111C6" w:rsidR="006D39FE" w:rsidRDefault="009F3517" w:rsidP="006D39FE">
      <w:pPr>
        <w:pStyle w:val="NoSpacing"/>
        <w:numPr>
          <w:ilvl w:val="0"/>
          <w:numId w:val="5"/>
        </w:numPr>
        <w:rPr>
          <w:rFonts w:asciiTheme="minorHAnsi" w:hAnsiTheme="minorHAnsi" w:cstheme="minorHAnsi"/>
        </w:rPr>
      </w:pPr>
      <w:r>
        <w:rPr>
          <w:rFonts w:asciiTheme="minorHAnsi" w:hAnsiTheme="minorHAnsi" w:cstheme="minorHAnsi"/>
        </w:rPr>
        <w:t>Introduce students to the subject and guide them through the syllabus.</w:t>
      </w:r>
    </w:p>
    <w:p w14:paraId="3DA0471D" w14:textId="1BDAEB66" w:rsidR="006D39FE" w:rsidRDefault="009F3517" w:rsidP="006D39FE">
      <w:pPr>
        <w:pStyle w:val="NoSpacing"/>
        <w:numPr>
          <w:ilvl w:val="0"/>
          <w:numId w:val="5"/>
        </w:numPr>
        <w:rPr>
          <w:rFonts w:asciiTheme="minorHAnsi" w:hAnsiTheme="minorHAnsi" w:cstheme="minorHAnsi"/>
        </w:rPr>
      </w:pPr>
      <w:r>
        <w:rPr>
          <w:rFonts w:asciiTheme="minorHAnsi" w:hAnsiTheme="minorHAnsi" w:cstheme="minorHAnsi"/>
        </w:rPr>
        <w:t xml:space="preserve">From the start personalize the course content for the </w:t>
      </w:r>
      <w:r w:rsidR="00915ACB">
        <w:rPr>
          <w:rFonts w:asciiTheme="minorHAnsi" w:hAnsiTheme="minorHAnsi" w:cstheme="minorHAnsi"/>
        </w:rPr>
        <w:t>students</w:t>
      </w:r>
      <w:r>
        <w:rPr>
          <w:rFonts w:asciiTheme="minorHAnsi" w:hAnsiTheme="minorHAnsi" w:cstheme="minorHAnsi"/>
        </w:rPr>
        <w:t xml:space="preserve"> and help them understand it.</w:t>
      </w:r>
    </w:p>
    <w:p w14:paraId="48D4F176" w14:textId="116C1204" w:rsidR="006D39FE" w:rsidRDefault="009F3517" w:rsidP="006D39FE">
      <w:pPr>
        <w:pStyle w:val="NoSpacing"/>
        <w:numPr>
          <w:ilvl w:val="0"/>
          <w:numId w:val="5"/>
        </w:numPr>
        <w:rPr>
          <w:rFonts w:asciiTheme="minorHAnsi" w:hAnsiTheme="minorHAnsi" w:cstheme="minorHAnsi"/>
        </w:rPr>
      </w:pPr>
      <w:r>
        <w:rPr>
          <w:rFonts w:asciiTheme="minorHAnsi" w:hAnsiTheme="minorHAnsi" w:cstheme="minorHAnsi"/>
        </w:rPr>
        <w:t>Recommend and guide them through creation of unique projects which they could use in their own lives but also showcases that they are able to utilize the course contents they learnt.</w:t>
      </w:r>
    </w:p>
    <w:p w14:paraId="1DFE35C6" w14:textId="77777777" w:rsidR="00282589" w:rsidRDefault="00282589" w:rsidP="00993DEA">
      <w:pPr>
        <w:pStyle w:val="NoSpacing"/>
        <w:rPr>
          <w:rFonts w:asciiTheme="minorHAnsi" w:hAnsiTheme="minorHAnsi" w:cstheme="minorHAnsi"/>
          <w:color w:val="FFFFFF" w:themeColor="background1"/>
        </w:rPr>
      </w:pPr>
    </w:p>
    <w:p w14:paraId="71A8E0B1" w14:textId="1D8F5009" w:rsidR="00993DEA" w:rsidRPr="003A5C87" w:rsidRDefault="00993DEA" w:rsidP="00993DEA">
      <w:pPr>
        <w:pStyle w:val="NoSpacing"/>
        <w:rPr>
          <w:rFonts w:asciiTheme="minorHAnsi" w:hAnsiTheme="minorHAnsi" w:cstheme="minorHAnsi"/>
        </w:rPr>
      </w:pPr>
      <w:r w:rsidRPr="0036431B">
        <w:rPr>
          <w:rFonts w:asciiTheme="minorHAnsi" w:hAnsiTheme="minorHAnsi" w:cstheme="minorHAnsi"/>
          <w:b/>
          <w:bCs/>
        </w:rPr>
        <w:t>Subjects</w:t>
      </w:r>
      <w:r w:rsidRPr="003A5C87">
        <w:rPr>
          <w:rFonts w:asciiTheme="minorHAnsi" w:hAnsiTheme="minorHAnsi" w:cstheme="minorHAnsi"/>
        </w:rPr>
        <w:t>:</w:t>
      </w:r>
      <w:r w:rsidR="006D39FE">
        <w:rPr>
          <w:rFonts w:asciiTheme="minorHAnsi" w:hAnsiTheme="minorHAnsi" w:cstheme="minorHAnsi"/>
        </w:rPr>
        <w:t xml:space="preserve"> </w:t>
      </w:r>
      <w:bookmarkStart w:id="10" w:name="_Hlk165459472"/>
      <w:r>
        <w:fldChar w:fldCharType="begin"/>
      </w:r>
      <w:r>
        <w:instrText>HYPERLINK "https://github.com/jcp99gamers/Class-Notes.git"</w:instrText>
      </w:r>
      <w:r>
        <w:fldChar w:fldCharType="separate"/>
      </w:r>
      <w:r w:rsidR="006D39FE" w:rsidRPr="006D39FE">
        <w:rPr>
          <w:rStyle w:val="Hyperlink"/>
          <w:rFonts w:asciiTheme="minorHAnsi" w:hAnsiTheme="minorHAnsi" w:cstheme="minorHAnsi"/>
          <w:i/>
          <w:iCs/>
        </w:rPr>
        <w:t>Class-Notes.git</w:t>
      </w:r>
      <w:r>
        <w:rPr>
          <w:rStyle w:val="Hyperlink"/>
          <w:rFonts w:asciiTheme="minorHAnsi" w:hAnsiTheme="minorHAnsi" w:cstheme="minorHAnsi"/>
          <w:i/>
          <w:iCs/>
        </w:rPr>
        <w:fldChar w:fldCharType="end"/>
      </w:r>
      <w:bookmarkEnd w:id="10"/>
    </w:p>
    <w:p w14:paraId="51C60A79" w14:textId="668368EA" w:rsidR="00FB54AA" w:rsidRDefault="00993DEA" w:rsidP="00993DEA">
      <w:pPr>
        <w:pStyle w:val="NoSpacing"/>
        <w:numPr>
          <w:ilvl w:val="0"/>
          <w:numId w:val="5"/>
        </w:numPr>
        <w:rPr>
          <w:rFonts w:asciiTheme="minorHAnsi" w:hAnsiTheme="minorHAnsi" w:cstheme="minorHAnsi"/>
        </w:rPr>
      </w:pPr>
      <w:r>
        <w:rPr>
          <w:rFonts w:asciiTheme="minorHAnsi" w:hAnsiTheme="minorHAnsi" w:cstheme="minorHAnsi"/>
        </w:rPr>
        <w:t>Python</w:t>
      </w:r>
    </w:p>
    <w:p w14:paraId="02AFE80D" w14:textId="4DB06D76" w:rsidR="00FD1DA3" w:rsidRDefault="00FD1DA3" w:rsidP="00993DEA">
      <w:pPr>
        <w:pStyle w:val="NoSpacing"/>
        <w:numPr>
          <w:ilvl w:val="0"/>
          <w:numId w:val="5"/>
        </w:numPr>
        <w:rPr>
          <w:rFonts w:asciiTheme="minorHAnsi" w:hAnsiTheme="minorHAnsi" w:cstheme="minorHAnsi"/>
        </w:rPr>
      </w:pPr>
      <w:r>
        <w:rPr>
          <w:rFonts w:asciiTheme="minorHAnsi" w:hAnsiTheme="minorHAnsi" w:cstheme="minorHAnsi"/>
        </w:rPr>
        <w:t>Django</w:t>
      </w:r>
    </w:p>
    <w:p w14:paraId="3506154F" w14:textId="56543AC5" w:rsidR="00993DEA" w:rsidRDefault="00993DEA" w:rsidP="00993DEA">
      <w:pPr>
        <w:pStyle w:val="NoSpacing"/>
        <w:numPr>
          <w:ilvl w:val="0"/>
          <w:numId w:val="5"/>
        </w:numPr>
        <w:rPr>
          <w:rFonts w:asciiTheme="minorHAnsi" w:hAnsiTheme="minorHAnsi" w:cstheme="minorHAnsi"/>
        </w:rPr>
      </w:pPr>
      <w:r>
        <w:rPr>
          <w:rFonts w:asciiTheme="minorHAnsi" w:hAnsiTheme="minorHAnsi" w:cstheme="minorHAnsi"/>
        </w:rPr>
        <w:t>Data Science</w:t>
      </w:r>
    </w:p>
    <w:p w14:paraId="7F6661C5" w14:textId="7CFFDC44" w:rsidR="00993DEA" w:rsidRDefault="00993DEA" w:rsidP="00993DEA">
      <w:pPr>
        <w:pStyle w:val="NoSpacing"/>
        <w:numPr>
          <w:ilvl w:val="0"/>
          <w:numId w:val="5"/>
        </w:numPr>
        <w:rPr>
          <w:rFonts w:asciiTheme="minorHAnsi" w:hAnsiTheme="minorHAnsi" w:cstheme="minorHAnsi"/>
        </w:rPr>
      </w:pPr>
      <w:r>
        <w:rPr>
          <w:rFonts w:asciiTheme="minorHAnsi" w:hAnsiTheme="minorHAnsi" w:cstheme="minorHAnsi"/>
        </w:rPr>
        <w:t>SQL</w:t>
      </w:r>
    </w:p>
    <w:p w14:paraId="45EAB8BB" w14:textId="678E80D1" w:rsidR="00FD1DA3" w:rsidRPr="00FD1DA3" w:rsidRDefault="00993DEA" w:rsidP="00FD1DA3">
      <w:pPr>
        <w:pStyle w:val="NoSpacing"/>
        <w:numPr>
          <w:ilvl w:val="0"/>
          <w:numId w:val="5"/>
        </w:numPr>
        <w:rPr>
          <w:rFonts w:asciiTheme="minorHAnsi" w:hAnsiTheme="minorHAnsi" w:cstheme="minorHAnsi"/>
        </w:rPr>
      </w:pPr>
      <w:r>
        <w:rPr>
          <w:rFonts w:asciiTheme="minorHAnsi" w:hAnsiTheme="minorHAnsi" w:cstheme="minorHAnsi"/>
        </w:rPr>
        <w:lastRenderedPageBreak/>
        <w:t>Statistics</w:t>
      </w:r>
    </w:p>
    <w:p w14:paraId="405F8F84" w14:textId="77777777" w:rsidR="006D39FE" w:rsidRPr="00FD3060" w:rsidRDefault="006D39FE" w:rsidP="00FD3060">
      <w:pPr>
        <w:pStyle w:val="NoSpacing"/>
        <w:rPr>
          <w:rFonts w:asciiTheme="minorHAnsi" w:hAnsiTheme="minorHAnsi" w:cstheme="minorHAnsi"/>
        </w:rPr>
      </w:pPr>
    </w:p>
    <w:p w14:paraId="35882419" w14:textId="5600194D" w:rsidR="00781172" w:rsidRPr="003A5C87" w:rsidRDefault="00781172" w:rsidP="00781172">
      <w:pPr>
        <w:pStyle w:val="NoSpacing"/>
        <w:rPr>
          <w:rFonts w:asciiTheme="minorHAnsi" w:hAnsiTheme="minorHAnsi" w:cstheme="minorHAnsi"/>
        </w:rPr>
      </w:pPr>
      <w:r w:rsidRPr="003A5C87">
        <w:rPr>
          <w:rFonts w:asciiTheme="minorHAnsi" w:hAnsiTheme="minorHAnsi" w:cstheme="minorHAnsi"/>
          <w:b/>
          <w:bCs/>
        </w:rPr>
        <w:t>Environment, Tools, Standards, Protocols, Frameworks and Technologies</w:t>
      </w:r>
      <w:r w:rsidRPr="003A5C87">
        <w:rPr>
          <w:rFonts w:asciiTheme="minorHAnsi" w:hAnsiTheme="minorHAnsi" w:cstheme="minorHAnsi"/>
        </w:rPr>
        <w:t xml:space="preserve">: </w:t>
      </w:r>
      <w:r>
        <w:rPr>
          <w:rFonts w:asciiTheme="minorHAnsi" w:hAnsiTheme="minorHAnsi" w:cstheme="minorHAnsi"/>
        </w:rPr>
        <w:t>Varies as per Each Student and their Course Selected.</w:t>
      </w:r>
    </w:p>
    <w:bookmarkEnd w:id="9"/>
    <w:p w14:paraId="78E35F45" w14:textId="77777777" w:rsidR="00AA080B" w:rsidRDefault="00AA080B" w:rsidP="00CF7A47">
      <w:pPr>
        <w:pStyle w:val="NoSpacing"/>
        <w:rPr>
          <w:rFonts w:asciiTheme="minorHAnsi" w:hAnsiTheme="minorHAnsi" w:cstheme="minorHAnsi"/>
        </w:rPr>
      </w:pPr>
    </w:p>
    <w:p w14:paraId="0FD9F533" w14:textId="77777777" w:rsidR="00AA080B" w:rsidRPr="003A5C87" w:rsidRDefault="00AA080B" w:rsidP="00CF7A47">
      <w:pPr>
        <w:pStyle w:val="NoSpacing"/>
        <w:rPr>
          <w:rFonts w:asciiTheme="minorHAnsi" w:hAnsiTheme="minorHAnsi" w:cstheme="minorHAnsi"/>
        </w:rPr>
      </w:pPr>
    </w:p>
    <w:p w14:paraId="6FE954F7" w14:textId="77777777" w:rsidR="00CF7A47" w:rsidRPr="003A5C87" w:rsidRDefault="00CF7A47" w:rsidP="00CF7A47">
      <w:pPr>
        <w:pStyle w:val="NoSpacing"/>
        <w:shd w:val="clear" w:color="auto" w:fill="E5E8ED" w:themeFill="accent4" w:themeFillTint="33"/>
        <w:jc w:val="both"/>
        <w:rPr>
          <w:rFonts w:asciiTheme="minorHAnsi" w:hAnsiTheme="minorHAnsi" w:cstheme="minorHAnsi"/>
          <w:b/>
        </w:rPr>
      </w:pPr>
      <w:r>
        <w:rPr>
          <w:rFonts w:asciiTheme="minorHAnsi" w:hAnsiTheme="minorHAnsi" w:cstheme="minorHAnsi"/>
          <w:b/>
        </w:rPr>
        <w:t>Viral Fission</w:t>
      </w:r>
      <w:r w:rsidRPr="003A5C87">
        <w:rPr>
          <w:rFonts w:asciiTheme="minorHAnsi" w:hAnsiTheme="minorHAnsi" w:cstheme="minorHAnsi"/>
          <w:b/>
        </w:rPr>
        <w:t xml:space="preserve">, </w:t>
      </w:r>
      <w:r>
        <w:rPr>
          <w:rFonts w:asciiTheme="minorHAnsi" w:hAnsiTheme="minorHAnsi" w:cstheme="minorHAnsi"/>
          <w:b/>
        </w:rPr>
        <w:t>Pune, India</w:t>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sidRPr="003A5C87">
        <w:rPr>
          <w:rFonts w:asciiTheme="minorHAnsi" w:hAnsiTheme="minorHAnsi" w:cstheme="minorHAnsi"/>
          <w:b/>
        </w:rPr>
        <w:tab/>
      </w:r>
      <w:r>
        <w:rPr>
          <w:rFonts w:asciiTheme="minorHAnsi" w:hAnsiTheme="minorHAnsi" w:cstheme="minorHAnsi"/>
          <w:b/>
        </w:rPr>
        <w:t xml:space="preserve">                       April</w:t>
      </w:r>
      <w:r w:rsidRPr="003A5C87">
        <w:rPr>
          <w:rFonts w:asciiTheme="minorHAnsi" w:hAnsiTheme="minorHAnsi" w:cstheme="minorHAnsi"/>
          <w:b/>
        </w:rPr>
        <w:t xml:space="preserve"> 20</w:t>
      </w:r>
      <w:r>
        <w:rPr>
          <w:rFonts w:asciiTheme="minorHAnsi" w:hAnsiTheme="minorHAnsi" w:cstheme="minorHAnsi"/>
          <w:b/>
        </w:rPr>
        <w:t>22</w:t>
      </w:r>
      <w:r w:rsidRPr="003A5C87">
        <w:rPr>
          <w:rFonts w:asciiTheme="minorHAnsi" w:hAnsiTheme="minorHAnsi" w:cstheme="minorHAnsi"/>
          <w:b/>
        </w:rPr>
        <w:t xml:space="preserve"> – </w:t>
      </w:r>
      <w:r>
        <w:rPr>
          <w:rFonts w:asciiTheme="minorHAnsi" w:hAnsiTheme="minorHAnsi" w:cstheme="minorHAnsi"/>
          <w:b/>
        </w:rPr>
        <w:t>June</w:t>
      </w:r>
      <w:r w:rsidRPr="003A5C87">
        <w:rPr>
          <w:rFonts w:asciiTheme="minorHAnsi" w:hAnsiTheme="minorHAnsi" w:cstheme="minorHAnsi"/>
          <w:b/>
        </w:rPr>
        <w:t xml:space="preserve"> 20</w:t>
      </w:r>
      <w:r>
        <w:rPr>
          <w:rFonts w:asciiTheme="minorHAnsi" w:hAnsiTheme="minorHAnsi" w:cstheme="minorHAnsi"/>
          <w:b/>
        </w:rPr>
        <w:t>22</w:t>
      </w:r>
    </w:p>
    <w:p w14:paraId="656D7EDD" w14:textId="77777777" w:rsidR="00CF7A47" w:rsidRPr="006C20AF" w:rsidRDefault="00CF7A47" w:rsidP="00CF7A47">
      <w:pPr>
        <w:pStyle w:val="NoSpacing"/>
        <w:rPr>
          <w:rFonts w:asciiTheme="minorHAnsi" w:hAnsiTheme="minorHAnsi" w:cstheme="minorHAnsi"/>
          <w:b/>
          <w:sz w:val="22"/>
          <w:szCs w:val="22"/>
        </w:rPr>
      </w:pPr>
    </w:p>
    <w:p w14:paraId="34A8DD4C" w14:textId="77777777" w:rsidR="00CF7A47" w:rsidRPr="00E71885" w:rsidRDefault="00CF7A47" w:rsidP="00CF7A47">
      <w:pPr>
        <w:pStyle w:val="NoSpacing"/>
        <w:rPr>
          <w:rFonts w:asciiTheme="minorHAnsi" w:hAnsiTheme="minorHAnsi" w:cstheme="minorHAnsi"/>
          <w:b/>
          <w:sz w:val="22"/>
          <w:szCs w:val="22"/>
        </w:rPr>
      </w:pPr>
      <w:r w:rsidRPr="006C20AF">
        <w:rPr>
          <w:rFonts w:asciiTheme="minorHAnsi" w:hAnsiTheme="minorHAnsi" w:cstheme="minorHAnsi"/>
          <w:b/>
          <w:sz w:val="22"/>
          <w:szCs w:val="22"/>
        </w:rPr>
        <w:t>Campus Coordinator</w:t>
      </w:r>
    </w:p>
    <w:p w14:paraId="4D3E6D7F" w14:textId="77777777" w:rsidR="00CF7A47" w:rsidRPr="003A5C87" w:rsidRDefault="00CF7A47" w:rsidP="00CF7A47">
      <w:pPr>
        <w:pStyle w:val="NoSpacing"/>
        <w:rPr>
          <w:rFonts w:asciiTheme="minorHAnsi" w:hAnsiTheme="minorHAnsi" w:cstheme="minorHAnsi"/>
          <w:b/>
        </w:rPr>
      </w:pPr>
    </w:p>
    <w:p w14:paraId="6EFB8683" w14:textId="77777777" w:rsidR="00CF7A47" w:rsidRPr="0036431B" w:rsidRDefault="00CF7A47" w:rsidP="00CF7A47">
      <w:pPr>
        <w:pStyle w:val="NoSpacing"/>
        <w:rPr>
          <w:rFonts w:asciiTheme="minorHAnsi" w:hAnsiTheme="minorHAnsi" w:cstheme="minorHAnsi"/>
        </w:rPr>
      </w:pPr>
      <w:r w:rsidRPr="0036431B">
        <w:rPr>
          <w:rFonts w:asciiTheme="minorHAnsi" w:hAnsiTheme="minorHAnsi" w:cstheme="minorHAnsi"/>
          <w:b/>
          <w:bCs/>
        </w:rPr>
        <w:t>Roles and responsibilities</w:t>
      </w:r>
      <w:r w:rsidRPr="0036431B">
        <w:rPr>
          <w:rFonts w:asciiTheme="minorHAnsi" w:hAnsiTheme="minorHAnsi" w:cstheme="minorHAnsi"/>
        </w:rPr>
        <w:t>:</w:t>
      </w:r>
    </w:p>
    <w:p w14:paraId="18C248AB" w14:textId="15761B7F" w:rsidR="00CF7A47" w:rsidRPr="00CF7A47" w:rsidRDefault="00CF7A47" w:rsidP="00CF7A47">
      <w:pPr>
        <w:pStyle w:val="NoSpacing"/>
        <w:numPr>
          <w:ilvl w:val="0"/>
          <w:numId w:val="7"/>
        </w:numPr>
        <w:rPr>
          <w:rFonts w:asciiTheme="minorHAnsi" w:hAnsiTheme="minorHAnsi" w:cstheme="minorHAnsi"/>
          <w:bCs/>
        </w:rPr>
      </w:pPr>
      <w:r>
        <w:rPr>
          <w:rFonts w:asciiTheme="minorHAnsi" w:hAnsiTheme="minorHAnsi" w:cstheme="minorHAnsi"/>
          <w:bCs/>
        </w:rPr>
        <w:t>Organized &amp; Managed Gaming Events with the College and the VF Partner GGN (Good Game Nation)</w:t>
      </w:r>
    </w:p>
    <w:p w14:paraId="02DD24B4" w14:textId="77777777" w:rsidR="00FB54AA" w:rsidRDefault="00FB54AA" w:rsidP="006B792E">
      <w:pPr>
        <w:pStyle w:val="NoSpacing"/>
        <w:rPr>
          <w:rFonts w:asciiTheme="minorHAnsi" w:hAnsiTheme="minorHAnsi" w:cstheme="minorHAnsi"/>
        </w:rPr>
      </w:pPr>
    </w:p>
    <w:p w14:paraId="3BAAEF38" w14:textId="77777777" w:rsidR="00131ABE" w:rsidRPr="003A5C87" w:rsidRDefault="00131ABE" w:rsidP="006B792E">
      <w:pPr>
        <w:pStyle w:val="NoSpacing"/>
        <w:rPr>
          <w:rFonts w:asciiTheme="minorHAnsi" w:hAnsiTheme="minorHAnsi" w:cstheme="minorHAnsi"/>
        </w:rPr>
      </w:pPr>
    </w:p>
    <w:p w14:paraId="13261F08" w14:textId="0EAF91BE" w:rsidR="00F10E00" w:rsidRPr="003A5C87" w:rsidRDefault="006C20AF" w:rsidP="00F10E00">
      <w:pPr>
        <w:pStyle w:val="NoSpacing"/>
        <w:shd w:val="clear" w:color="auto" w:fill="E5E8ED" w:themeFill="accent4" w:themeFillTint="33"/>
        <w:jc w:val="both"/>
        <w:rPr>
          <w:rFonts w:asciiTheme="minorHAnsi" w:hAnsiTheme="minorHAnsi" w:cstheme="minorHAnsi"/>
          <w:b/>
        </w:rPr>
      </w:pPr>
      <w:r>
        <w:rPr>
          <w:rFonts w:asciiTheme="minorHAnsi" w:hAnsiTheme="minorHAnsi" w:cstheme="minorHAnsi"/>
          <w:b/>
        </w:rPr>
        <w:t>Bohanee, Pune, India</w:t>
      </w:r>
      <w:r w:rsidR="00F10E00" w:rsidRPr="003A5C87">
        <w:rPr>
          <w:rFonts w:asciiTheme="minorHAnsi" w:hAnsiTheme="minorHAnsi" w:cstheme="minorHAnsi"/>
          <w:b/>
        </w:rPr>
        <w:tab/>
      </w:r>
      <w:r w:rsidR="00F10E00" w:rsidRPr="003A5C87">
        <w:rPr>
          <w:rFonts w:asciiTheme="minorHAnsi" w:hAnsiTheme="minorHAnsi" w:cstheme="minorHAnsi"/>
          <w:b/>
        </w:rPr>
        <w:tab/>
      </w:r>
      <w:r w:rsidR="00F10E00" w:rsidRPr="003A5C87">
        <w:rPr>
          <w:rFonts w:asciiTheme="minorHAnsi" w:hAnsiTheme="minorHAnsi" w:cstheme="minorHAnsi"/>
          <w:b/>
        </w:rPr>
        <w:tab/>
      </w:r>
      <w:r w:rsidR="00F10E00" w:rsidRPr="003A5C87">
        <w:rPr>
          <w:rFonts w:asciiTheme="minorHAnsi" w:hAnsiTheme="minorHAnsi" w:cstheme="minorHAnsi"/>
          <w:b/>
        </w:rPr>
        <w:tab/>
      </w:r>
      <w:r w:rsidR="00F10E00" w:rsidRPr="003A5C87">
        <w:rPr>
          <w:rFonts w:asciiTheme="minorHAnsi" w:hAnsiTheme="minorHAnsi" w:cstheme="minorHAnsi"/>
          <w:b/>
        </w:rPr>
        <w:tab/>
      </w:r>
      <w:r w:rsidR="00F10E00" w:rsidRPr="003A5C87">
        <w:rPr>
          <w:rFonts w:asciiTheme="minorHAnsi" w:hAnsiTheme="minorHAnsi" w:cstheme="minorHAnsi"/>
          <w:b/>
        </w:rPr>
        <w:tab/>
      </w:r>
      <w:r w:rsidR="00F10E00" w:rsidRPr="003A5C87">
        <w:rPr>
          <w:rFonts w:asciiTheme="minorHAnsi" w:hAnsiTheme="minorHAnsi" w:cstheme="minorHAnsi"/>
          <w:b/>
        </w:rPr>
        <w:tab/>
      </w:r>
      <w:r w:rsidR="00F10E00" w:rsidRPr="003A5C87">
        <w:rPr>
          <w:rFonts w:asciiTheme="minorHAnsi" w:hAnsiTheme="minorHAnsi" w:cstheme="minorHAnsi"/>
          <w:b/>
        </w:rPr>
        <w:tab/>
      </w:r>
      <w:r w:rsidR="00F10E00" w:rsidRPr="003A5C87">
        <w:rPr>
          <w:rFonts w:asciiTheme="minorHAnsi" w:hAnsiTheme="minorHAnsi" w:cstheme="minorHAnsi"/>
          <w:b/>
        </w:rPr>
        <w:tab/>
      </w:r>
      <w:r w:rsidR="00F10E00">
        <w:rPr>
          <w:rFonts w:asciiTheme="minorHAnsi" w:hAnsiTheme="minorHAnsi" w:cstheme="minorHAnsi"/>
          <w:b/>
        </w:rPr>
        <w:t xml:space="preserve">          </w:t>
      </w:r>
      <w:r>
        <w:rPr>
          <w:rFonts w:asciiTheme="minorHAnsi" w:hAnsiTheme="minorHAnsi" w:cstheme="minorHAnsi"/>
          <w:b/>
        </w:rPr>
        <w:t xml:space="preserve">        January</w:t>
      </w:r>
      <w:r w:rsidR="00F10E00" w:rsidRPr="003A5C87">
        <w:rPr>
          <w:rFonts w:asciiTheme="minorHAnsi" w:hAnsiTheme="minorHAnsi" w:cstheme="minorHAnsi"/>
          <w:b/>
        </w:rPr>
        <w:t xml:space="preserve"> 20</w:t>
      </w:r>
      <w:r>
        <w:rPr>
          <w:rFonts w:asciiTheme="minorHAnsi" w:hAnsiTheme="minorHAnsi" w:cstheme="minorHAnsi"/>
          <w:b/>
        </w:rPr>
        <w:t>22</w:t>
      </w:r>
      <w:r w:rsidR="00F10E00" w:rsidRPr="003A5C87">
        <w:rPr>
          <w:rFonts w:asciiTheme="minorHAnsi" w:hAnsiTheme="minorHAnsi" w:cstheme="minorHAnsi"/>
          <w:b/>
        </w:rPr>
        <w:t xml:space="preserve"> – </w:t>
      </w:r>
      <w:r>
        <w:rPr>
          <w:rFonts w:asciiTheme="minorHAnsi" w:hAnsiTheme="minorHAnsi" w:cstheme="minorHAnsi"/>
          <w:b/>
        </w:rPr>
        <w:t>July</w:t>
      </w:r>
      <w:r w:rsidR="00F10E00" w:rsidRPr="003A5C87">
        <w:rPr>
          <w:rFonts w:asciiTheme="minorHAnsi" w:hAnsiTheme="minorHAnsi" w:cstheme="minorHAnsi"/>
          <w:b/>
        </w:rPr>
        <w:t xml:space="preserve"> 20</w:t>
      </w:r>
      <w:r>
        <w:rPr>
          <w:rFonts w:asciiTheme="minorHAnsi" w:hAnsiTheme="minorHAnsi" w:cstheme="minorHAnsi"/>
          <w:b/>
        </w:rPr>
        <w:t>23</w:t>
      </w:r>
    </w:p>
    <w:p w14:paraId="7FD3DB5A" w14:textId="77777777" w:rsidR="00941CAD" w:rsidRPr="003A5C87" w:rsidRDefault="00941CAD" w:rsidP="006B792E">
      <w:pPr>
        <w:pStyle w:val="NoSpacing"/>
        <w:rPr>
          <w:rFonts w:asciiTheme="minorHAnsi" w:hAnsiTheme="minorHAnsi" w:cstheme="minorHAnsi"/>
        </w:rPr>
      </w:pPr>
    </w:p>
    <w:p w14:paraId="00DAA94A" w14:textId="79060874" w:rsidR="0002345E" w:rsidRPr="00674B7E" w:rsidRDefault="006C20AF" w:rsidP="0002345E">
      <w:pPr>
        <w:pStyle w:val="NoSpacing"/>
        <w:rPr>
          <w:rFonts w:asciiTheme="minorHAnsi" w:hAnsiTheme="minorHAnsi" w:cstheme="minorHAnsi"/>
          <w:b/>
          <w:sz w:val="22"/>
          <w:szCs w:val="22"/>
        </w:rPr>
      </w:pPr>
      <w:r w:rsidRPr="006C20AF">
        <w:rPr>
          <w:rFonts w:asciiTheme="minorHAnsi" w:hAnsiTheme="minorHAnsi" w:cstheme="minorHAnsi"/>
          <w:b/>
          <w:sz w:val="22"/>
          <w:szCs w:val="22"/>
        </w:rPr>
        <w:t>Mobile Application Develop</w:t>
      </w:r>
      <w:r>
        <w:rPr>
          <w:rFonts w:asciiTheme="minorHAnsi" w:hAnsiTheme="minorHAnsi" w:cstheme="minorHAnsi"/>
          <w:b/>
          <w:sz w:val="22"/>
          <w:szCs w:val="22"/>
        </w:rPr>
        <w:t>er</w:t>
      </w:r>
    </w:p>
    <w:p w14:paraId="7281EBD6" w14:textId="77777777" w:rsidR="00E16977" w:rsidRPr="003A5C87" w:rsidRDefault="00E16977" w:rsidP="0002345E">
      <w:pPr>
        <w:pStyle w:val="NoSpacing"/>
        <w:rPr>
          <w:rFonts w:asciiTheme="minorHAnsi" w:hAnsiTheme="minorHAnsi" w:cstheme="minorHAnsi"/>
          <w:b/>
        </w:rPr>
      </w:pPr>
    </w:p>
    <w:p w14:paraId="4D94FADD" w14:textId="737C2528" w:rsidR="00576276" w:rsidRPr="003A5C87" w:rsidRDefault="0036431B" w:rsidP="00941CAD">
      <w:pPr>
        <w:pStyle w:val="NoSpacing"/>
        <w:rPr>
          <w:rFonts w:asciiTheme="minorHAnsi" w:hAnsiTheme="minorHAnsi" w:cstheme="minorHAnsi"/>
        </w:rPr>
      </w:pPr>
      <w:r w:rsidRPr="0036431B">
        <w:rPr>
          <w:rFonts w:asciiTheme="minorHAnsi" w:hAnsiTheme="minorHAnsi" w:cstheme="minorHAnsi"/>
          <w:b/>
          <w:bCs/>
        </w:rPr>
        <w:t>Goal of Startup</w:t>
      </w:r>
      <w:r w:rsidR="00941CAD" w:rsidRPr="003A5C87">
        <w:rPr>
          <w:rFonts w:asciiTheme="minorHAnsi" w:hAnsiTheme="minorHAnsi" w:cstheme="minorHAnsi"/>
        </w:rPr>
        <w:t>:</w:t>
      </w:r>
    </w:p>
    <w:p w14:paraId="1B8A958B" w14:textId="16062F47" w:rsidR="0036431B" w:rsidRPr="003A5C87" w:rsidRDefault="0036431B" w:rsidP="00941CAD">
      <w:pPr>
        <w:pStyle w:val="NoSpacing"/>
        <w:numPr>
          <w:ilvl w:val="0"/>
          <w:numId w:val="6"/>
        </w:numPr>
        <w:rPr>
          <w:rFonts w:asciiTheme="minorHAnsi" w:hAnsiTheme="minorHAnsi" w:cstheme="minorHAnsi"/>
        </w:rPr>
      </w:pPr>
      <w:bookmarkStart w:id="11" w:name="_Hlk165459738"/>
      <w:r w:rsidRPr="0036431B">
        <w:rPr>
          <w:rFonts w:asciiTheme="minorHAnsi" w:hAnsiTheme="minorHAnsi" w:cstheme="minorHAnsi"/>
        </w:rPr>
        <w:t>Our startup was born out of a desire to help small shopkeepers in India who lacked access to expensive POS systems. We developed a mobile app providing a cheap and accessible inventory management solution, including barcode scanning and automated item identification. While the app itself is free, we leverage the collected data to become a wholesaler. By analyzing trends within this data, we gain valuable insights to better serve these shopkeepers.</w:t>
      </w:r>
    </w:p>
    <w:bookmarkEnd w:id="11"/>
    <w:p w14:paraId="0AF14953" w14:textId="77777777" w:rsidR="00282589" w:rsidRDefault="00282589" w:rsidP="00F9051F">
      <w:pPr>
        <w:pStyle w:val="NoSpacing"/>
        <w:rPr>
          <w:rFonts w:asciiTheme="minorHAnsi" w:hAnsiTheme="minorHAnsi" w:cstheme="minorHAnsi"/>
          <w:color w:val="FFFFFF" w:themeColor="background1"/>
        </w:rPr>
      </w:pPr>
    </w:p>
    <w:p w14:paraId="529B876E" w14:textId="3C61B1DD" w:rsidR="00FC7445" w:rsidRPr="003A5C87" w:rsidRDefault="00FC7445" w:rsidP="00F9051F">
      <w:pPr>
        <w:pStyle w:val="NoSpacing"/>
        <w:rPr>
          <w:rFonts w:asciiTheme="minorHAnsi" w:hAnsiTheme="minorHAnsi" w:cstheme="minorHAnsi"/>
        </w:rPr>
      </w:pPr>
      <w:r w:rsidRPr="003A5C87">
        <w:rPr>
          <w:rFonts w:asciiTheme="minorHAnsi" w:hAnsiTheme="minorHAnsi" w:cstheme="minorHAnsi"/>
          <w:b/>
          <w:bCs/>
        </w:rPr>
        <w:t>Environment, Tools, Standards, Protocols, Frameworks and Technologies</w:t>
      </w:r>
      <w:r w:rsidRPr="003A5C87">
        <w:rPr>
          <w:rFonts w:asciiTheme="minorHAnsi" w:hAnsiTheme="minorHAnsi" w:cstheme="minorHAnsi"/>
        </w:rPr>
        <w:t xml:space="preserve">: </w:t>
      </w:r>
      <w:r w:rsidR="00781172">
        <w:rPr>
          <w:rFonts w:asciiTheme="minorHAnsi" w:hAnsiTheme="minorHAnsi" w:cstheme="minorHAnsi"/>
        </w:rPr>
        <w:t xml:space="preserve">Android Studio, </w:t>
      </w:r>
      <w:r w:rsidR="00CF7A47">
        <w:rPr>
          <w:rFonts w:asciiTheme="minorHAnsi" w:hAnsiTheme="minorHAnsi" w:cstheme="minorHAnsi"/>
        </w:rPr>
        <w:t>Java, XML, J</w:t>
      </w:r>
      <w:r w:rsidR="00CA5DF1">
        <w:rPr>
          <w:rFonts w:asciiTheme="minorHAnsi" w:hAnsiTheme="minorHAnsi" w:cstheme="minorHAnsi"/>
        </w:rPr>
        <w:t>-</w:t>
      </w:r>
      <w:r w:rsidR="00CF7A47">
        <w:rPr>
          <w:rFonts w:asciiTheme="minorHAnsi" w:hAnsiTheme="minorHAnsi" w:cstheme="minorHAnsi"/>
        </w:rPr>
        <w:t>Soup, Selenium</w:t>
      </w:r>
    </w:p>
    <w:p w14:paraId="02B69A87" w14:textId="77777777" w:rsidR="00DF54F7" w:rsidRDefault="00DF54F7" w:rsidP="00DF54F7">
      <w:pPr>
        <w:pStyle w:val="NoSpacing"/>
        <w:rPr>
          <w:rFonts w:asciiTheme="minorHAnsi" w:hAnsiTheme="minorHAnsi" w:cstheme="minorHAnsi"/>
          <w:b/>
          <w:bCs/>
        </w:rPr>
      </w:pPr>
    </w:p>
    <w:p w14:paraId="4EDDBD57" w14:textId="77777777" w:rsidR="00BB7985" w:rsidRPr="00901158" w:rsidRDefault="00BB7985" w:rsidP="00DF54F7">
      <w:pPr>
        <w:pStyle w:val="NoSpacing"/>
        <w:rPr>
          <w:rFonts w:asciiTheme="minorHAnsi" w:hAnsiTheme="minorHAnsi" w:cstheme="minorHAnsi"/>
          <w:b/>
          <w:bCs/>
        </w:rPr>
      </w:pPr>
    </w:p>
    <w:p w14:paraId="0590A55A" w14:textId="1C6863E3" w:rsidR="00FD3060" w:rsidRPr="00BB7985" w:rsidRDefault="006D39FE" w:rsidP="00BB7985">
      <w:pPr>
        <w:pStyle w:val="NoSpacing"/>
        <w:rPr>
          <w:rFonts w:asciiTheme="minorHAnsi" w:hAnsiTheme="minorHAnsi" w:cstheme="minorHAnsi"/>
          <w:sz w:val="22"/>
          <w:szCs w:val="22"/>
        </w:rPr>
      </w:pPr>
      <w:r>
        <w:rPr>
          <w:rFonts w:asciiTheme="minorHAnsi" w:eastAsia="Calibri" w:hAnsiTheme="minorHAnsi" w:cstheme="minorHAnsi"/>
          <w:b/>
          <w:bCs/>
          <w:spacing w:val="20"/>
          <w:sz w:val="22"/>
          <w:szCs w:val="22"/>
        </w:rPr>
        <w:t xml:space="preserve">ACADAMIC &amp; </w:t>
      </w:r>
      <w:r w:rsidR="002617FB" w:rsidRPr="002617FB">
        <w:rPr>
          <w:rFonts w:asciiTheme="minorHAnsi" w:eastAsia="Calibri" w:hAnsiTheme="minorHAnsi" w:cstheme="minorHAnsi"/>
          <w:b/>
          <w:bCs/>
          <w:spacing w:val="20"/>
          <w:sz w:val="22"/>
          <w:szCs w:val="22"/>
        </w:rPr>
        <w:t>ADDITIONAL PROJECTS DONE</w:t>
      </w:r>
    </w:p>
    <w:tbl>
      <w:tblPr>
        <w:tblStyle w:val="TableGrid"/>
        <w:tblW w:w="0" w:type="auto"/>
        <w:tblLook w:val="04A0" w:firstRow="1" w:lastRow="0" w:firstColumn="1" w:lastColumn="0" w:noHBand="0" w:noVBand="1"/>
      </w:tblPr>
      <w:tblGrid>
        <w:gridCol w:w="846"/>
        <w:gridCol w:w="1984"/>
        <w:gridCol w:w="5387"/>
        <w:gridCol w:w="2573"/>
      </w:tblGrid>
      <w:tr w:rsidR="00462ED3" w14:paraId="7763E159" w14:textId="77777777" w:rsidTr="000F4561">
        <w:trPr>
          <w:trHeight w:val="716"/>
        </w:trPr>
        <w:tc>
          <w:tcPr>
            <w:tcW w:w="846" w:type="dxa"/>
            <w:shd w:val="clear" w:color="auto" w:fill="E5E8ED"/>
          </w:tcPr>
          <w:p w14:paraId="6ED77642" w14:textId="6731E607" w:rsidR="000F4561" w:rsidRPr="002617FB" w:rsidRDefault="000F4561" w:rsidP="00BA578A">
            <w:pPr>
              <w:pStyle w:val="NoSpacing"/>
              <w:spacing w:before="60" w:after="120"/>
              <w:rPr>
                <w:rFonts w:asciiTheme="minorHAnsi" w:hAnsiTheme="minorHAnsi" w:cstheme="minorHAnsi"/>
                <w:b/>
                <w:shd w:val="clear" w:color="auto" w:fill="E5E8ED" w:themeFill="accent4" w:themeFillTint="33"/>
              </w:rPr>
            </w:pPr>
            <w:r w:rsidRPr="002617FB">
              <w:rPr>
                <w:rFonts w:asciiTheme="minorHAnsi" w:hAnsiTheme="minorHAnsi" w:cstheme="minorHAnsi"/>
                <w:b/>
                <w:shd w:val="clear" w:color="auto" w:fill="E5E8ED" w:themeFill="accent4" w:themeFillTint="33"/>
              </w:rPr>
              <w:t>#</w:t>
            </w:r>
          </w:p>
        </w:tc>
        <w:tc>
          <w:tcPr>
            <w:tcW w:w="1984" w:type="dxa"/>
            <w:shd w:val="clear" w:color="auto" w:fill="E5E8ED"/>
          </w:tcPr>
          <w:p w14:paraId="5AE0B3CB" w14:textId="711F9070" w:rsidR="000F4561" w:rsidRPr="002617FB" w:rsidRDefault="000F4561" w:rsidP="00BA578A">
            <w:pPr>
              <w:pStyle w:val="NoSpacing"/>
              <w:spacing w:before="60" w:after="120"/>
              <w:rPr>
                <w:rFonts w:asciiTheme="minorHAnsi" w:hAnsiTheme="minorHAnsi" w:cstheme="minorHAnsi"/>
                <w:b/>
                <w:shd w:val="clear" w:color="auto" w:fill="E5E8ED" w:themeFill="accent4" w:themeFillTint="33"/>
              </w:rPr>
            </w:pPr>
            <w:r w:rsidRPr="002617FB">
              <w:rPr>
                <w:rFonts w:asciiTheme="minorHAnsi" w:hAnsiTheme="minorHAnsi" w:cstheme="minorHAnsi"/>
                <w:b/>
                <w:shd w:val="clear" w:color="auto" w:fill="E5E8ED" w:themeFill="accent4" w:themeFillTint="33"/>
              </w:rPr>
              <w:t>Project Title</w:t>
            </w:r>
          </w:p>
        </w:tc>
        <w:tc>
          <w:tcPr>
            <w:tcW w:w="5387" w:type="dxa"/>
            <w:shd w:val="clear" w:color="auto" w:fill="E5E8ED"/>
          </w:tcPr>
          <w:p w14:paraId="795E4949" w14:textId="37B80A94" w:rsidR="000F4561" w:rsidRPr="002617FB" w:rsidRDefault="000F4561" w:rsidP="00BA578A">
            <w:pPr>
              <w:pStyle w:val="NoSpacing"/>
              <w:spacing w:before="60" w:after="120"/>
              <w:rPr>
                <w:rFonts w:asciiTheme="minorHAnsi" w:hAnsiTheme="minorHAnsi" w:cstheme="minorHAnsi"/>
                <w:b/>
                <w:shd w:val="clear" w:color="auto" w:fill="E5E8ED" w:themeFill="accent4" w:themeFillTint="33"/>
              </w:rPr>
            </w:pPr>
            <w:r w:rsidRPr="002617FB">
              <w:rPr>
                <w:rFonts w:asciiTheme="minorHAnsi" w:hAnsiTheme="minorHAnsi" w:cstheme="minorHAnsi"/>
                <w:b/>
                <w:shd w:val="clear" w:color="auto" w:fill="E5E8ED" w:themeFill="accent4" w:themeFillTint="33"/>
              </w:rPr>
              <w:t>Project Description</w:t>
            </w:r>
          </w:p>
        </w:tc>
        <w:tc>
          <w:tcPr>
            <w:tcW w:w="2573" w:type="dxa"/>
            <w:shd w:val="clear" w:color="auto" w:fill="E5E8ED"/>
          </w:tcPr>
          <w:p w14:paraId="5D39399B" w14:textId="33761F2B" w:rsidR="000F4561" w:rsidRPr="002617FB" w:rsidRDefault="000F4561" w:rsidP="00BA578A">
            <w:pPr>
              <w:pStyle w:val="NoSpacing"/>
              <w:spacing w:before="60" w:after="120"/>
              <w:rPr>
                <w:rFonts w:asciiTheme="minorHAnsi" w:hAnsiTheme="minorHAnsi" w:cstheme="minorHAnsi"/>
                <w:b/>
                <w:shd w:val="clear" w:color="auto" w:fill="E5E8ED" w:themeFill="accent4" w:themeFillTint="33"/>
              </w:rPr>
            </w:pPr>
            <w:r w:rsidRPr="002617FB">
              <w:rPr>
                <w:rFonts w:asciiTheme="minorHAnsi" w:hAnsiTheme="minorHAnsi" w:cstheme="minorHAnsi"/>
                <w:b/>
                <w:shd w:val="clear" w:color="auto" w:fill="E5E8ED" w:themeFill="accent4" w:themeFillTint="33"/>
              </w:rPr>
              <w:t>Tools / Software used for development</w:t>
            </w:r>
          </w:p>
        </w:tc>
      </w:tr>
      <w:tr w:rsidR="00462ED3" w14:paraId="028DD638" w14:textId="77777777" w:rsidTr="000F4561">
        <w:tc>
          <w:tcPr>
            <w:tcW w:w="846" w:type="dxa"/>
          </w:tcPr>
          <w:p w14:paraId="4DC8FEB4" w14:textId="46D2E722" w:rsidR="000F4561" w:rsidRDefault="000F4561" w:rsidP="00346E8A">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32E02478" w14:textId="32111E8F" w:rsidR="000F4561" w:rsidRDefault="000F4561" w:rsidP="00BA578A">
            <w:pPr>
              <w:pStyle w:val="NoSpacing"/>
              <w:spacing w:before="60" w:after="120"/>
              <w:rPr>
                <w:rFonts w:asciiTheme="minorHAnsi" w:hAnsiTheme="minorHAnsi" w:cstheme="minorHAnsi"/>
                <w:b/>
                <w:shd w:val="clear" w:color="auto" w:fill="E5E8ED" w:themeFill="accent4" w:themeFillTint="33"/>
              </w:rPr>
            </w:pPr>
            <w:r>
              <w:rPr>
                <w:rFonts w:ascii="Segoe UI" w:hAnsi="Segoe UI" w:cs="Segoe UI"/>
                <w:b/>
                <w:bCs/>
                <w:shd w:val="clear" w:color="auto" w:fill="FFFFFF"/>
              </w:rPr>
              <w:t>Auction &amp; Bidding System</w:t>
            </w:r>
          </w:p>
        </w:tc>
        <w:tc>
          <w:tcPr>
            <w:tcW w:w="5387" w:type="dxa"/>
          </w:tcPr>
          <w:p w14:paraId="5DCE2696" w14:textId="77777777" w:rsidR="000F4561" w:rsidRDefault="000F4561" w:rsidP="00BA578A">
            <w:pPr>
              <w:pStyle w:val="NoSpacing"/>
              <w:spacing w:before="60" w:after="120"/>
              <w:rPr>
                <w:rFonts w:asciiTheme="minorHAnsi" w:hAnsiTheme="minorHAnsi" w:cstheme="minorHAnsi"/>
              </w:rPr>
            </w:pPr>
            <w:r>
              <w:rPr>
                <w:rFonts w:asciiTheme="minorHAnsi" w:hAnsiTheme="minorHAnsi" w:cstheme="minorHAnsi"/>
              </w:rPr>
              <w:t>It was a Project where with Python I Displayed the Capabilities of using Firebase Firestore as a Database.</w:t>
            </w:r>
          </w:p>
          <w:p w14:paraId="5BE3EAB5" w14:textId="7C60CD0D" w:rsidR="000F4561" w:rsidRPr="002504EF" w:rsidRDefault="000F4561" w:rsidP="00BA578A">
            <w:pPr>
              <w:pStyle w:val="NoSpacing"/>
              <w:spacing w:before="60" w:after="120"/>
              <w:rPr>
                <w:rFonts w:asciiTheme="minorHAnsi" w:hAnsiTheme="minorHAnsi" w:cstheme="minorHAnsi"/>
              </w:rPr>
            </w:pPr>
            <w:r>
              <w:rPr>
                <w:rFonts w:asciiTheme="minorHAnsi" w:hAnsiTheme="minorHAnsi" w:cstheme="minorHAnsi"/>
              </w:rPr>
              <w:t xml:space="preserve">This was Done to Show CRUD in Python with Firebase but If Implemented This could be Used </w:t>
            </w:r>
            <w:r w:rsidR="0020411F">
              <w:rPr>
                <w:rFonts w:asciiTheme="minorHAnsi" w:hAnsiTheme="minorHAnsi" w:cstheme="minorHAnsi"/>
              </w:rPr>
              <w:t xml:space="preserve">as </w:t>
            </w:r>
            <w:r>
              <w:rPr>
                <w:rFonts w:asciiTheme="minorHAnsi" w:hAnsiTheme="minorHAnsi" w:cstheme="minorHAnsi"/>
              </w:rPr>
              <w:t>a</w:t>
            </w:r>
            <w:r w:rsidR="0020411F">
              <w:rPr>
                <w:rFonts w:asciiTheme="minorHAnsi" w:hAnsiTheme="minorHAnsi" w:cstheme="minorHAnsi"/>
              </w:rPr>
              <w:t>n</w:t>
            </w:r>
            <w:r>
              <w:rPr>
                <w:rFonts w:asciiTheme="minorHAnsi" w:hAnsiTheme="minorHAnsi" w:cstheme="minorHAnsi"/>
              </w:rPr>
              <w:t xml:space="preserve"> </w:t>
            </w:r>
            <w:r w:rsidR="00915ACB">
              <w:rPr>
                <w:rFonts w:asciiTheme="minorHAnsi" w:hAnsiTheme="minorHAnsi" w:cstheme="minorHAnsi"/>
              </w:rPr>
              <w:t>Easy-to-Use</w:t>
            </w:r>
            <w:r>
              <w:rPr>
                <w:rFonts w:asciiTheme="minorHAnsi" w:hAnsiTheme="minorHAnsi" w:cstheme="minorHAnsi"/>
              </w:rPr>
              <w:t xml:space="preserve"> Bidding System which can be Accessed anywhere.</w:t>
            </w:r>
          </w:p>
        </w:tc>
        <w:tc>
          <w:tcPr>
            <w:tcW w:w="2573" w:type="dxa"/>
          </w:tcPr>
          <w:p w14:paraId="669BD02A" w14:textId="1A98F9ED" w:rsidR="000F4561" w:rsidRPr="002504EF" w:rsidRDefault="000F4561" w:rsidP="00BA578A">
            <w:pPr>
              <w:pStyle w:val="NoSpacing"/>
              <w:spacing w:before="60" w:after="120"/>
              <w:rPr>
                <w:rFonts w:asciiTheme="minorHAnsi" w:hAnsiTheme="minorHAnsi" w:cstheme="minorHAnsi"/>
              </w:rPr>
            </w:pPr>
            <w:r>
              <w:rPr>
                <w:rFonts w:asciiTheme="minorHAnsi" w:hAnsiTheme="minorHAnsi" w:cstheme="minorHAnsi"/>
              </w:rPr>
              <w:t>Python, Firebase Firestore</w:t>
            </w:r>
          </w:p>
        </w:tc>
      </w:tr>
      <w:tr w:rsidR="00462ED3" w14:paraId="75696418" w14:textId="77777777" w:rsidTr="000F4561">
        <w:tc>
          <w:tcPr>
            <w:tcW w:w="846" w:type="dxa"/>
          </w:tcPr>
          <w:p w14:paraId="165FD898" w14:textId="7781D1C0" w:rsidR="000F4561" w:rsidRDefault="000F4561" w:rsidP="00346E8A">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7605062D" w14:textId="34A02ABA" w:rsidR="000F4561" w:rsidRDefault="000F4561" w:rsidP="00346E8A">
            <w:pPr>
              <w:pStyle w:val="NoSpacing"/>
              <w:spacing w:before="60" w:after="120"/>
              <w:rPr>
                <w:rFonts w:asciiTheme="minorHAnsi" w:hAnsiTheme="minorHAnsi" w:cstheme="minorHAnsi"/>
                <w:b/>
                <w:shd w:val="clear" w:color="auto" w:fill="E5E8ED" w:themeFill="accent4" w:themeFillTint="33"/>
              </w:rPr>
            </w:pPr>
            <w:r>
              <w:rPr>
                <w:rFonts w:ascii="Segoe UI" w:hAnsi="Segoe UI" w:cs="Segoe UI"/>
                <w:b/>
                <w:bCs/>
                <w:shd w:val="clear" w:color="auto" w:fill="FFFFFF"/>
              </w:rPr>
              <w:t>Author P.C.</w:t>
            </w:r>
          </w:p>
        </w:tc>
        <w:tc>
          <w:tcPr>
            <w:tcW w:w="5387" w:type="dxa"/>
          </w:tcPr>
          <w:p w14:paraId="39CADDB7" w14:textId="42755B34" w:rsidR="000F4561" w:rsidRDefault="000F4561" w:rsidP="00346E8A">
            <w:pPr>
              <w:pStyle w:val="NoSpacing"/>
              <w:spacing w:before="60" w:after="120"/>
              <w:rPr>
                <w:rFonts w:asciiTheme="minorHAnsi" w:hAnsiTheme="minorHAnsi" w:cstheme="minorHAnsi"/>
                <w:b/>
                <w:shd w:val="clear" w:color="auto" w:fill="E5E8ED" w:themeFill="accent4" w:themeFillTint="33"/>
              </w:rPr>
            </w:pPr>
            <w:r>
              <w:rPr>
                <w:rFonts w:asciiTheme="minorHAnsi" w:hAnsiTheme="minorHAnsi" w:cstheme="minorHAnsi"/>
              </w:rPr>
              <w:t xml:space="preserve">It Started as a Web Scrapper which was Supposed to Scrape the Data of a Particular Author who Writes Articles then it Developed into Testing out </w:t>
            </w:r>
            <w:r w:rsidRPr="005F026B">
              <w:rPr>
                <w:rFonts w:asciiTheme="minorHAnsi" w:hAnsiTheme="minorHAnsi" w:cstheme="minorHAnsi"/>
              </w:rPr>
              <w:t>Git</w:t>
            </w:r>
            <w:r>
              <w:rPr>
                <w:rFonts w:asciiTheme="minorHAnsi" w:hAnsiTheme="minorHAnsi" w:cstheme="minorHAnsi"/>
              </w:rPr>
              <w:t>H</w:t>
            </w:r>
            <w:r w:rsidRPr="005F026B">
              <w:rPr>
                <w:rFonts w:asciiTheme="minorHAnsi" w:hAnsiTheme="minorHAnsi" w:cstheme="minorHAnsi"/>
              </w:rPr>
              <w:t>ub Action</w:t>
            </w:r>
            <w:r>
              <w:rPr>
                <w:rFonts w:asciiTheme="minorHAnsi" w:hAnsiTheme="minorHAnsi" w:cstheme="minorHAnsi"/>
              </w:rPr>
              <w:t xml:space="preserve">’s to Create </w:t>
            </w:r>
            <w:r w:rsidR="00915ACB">
              <w:rPr>
                <w:rFonts w:asciiTheme="minorHAnsi" w:hAnsiTheme="minorHAnsi" w:cstheme="minorHAnsi"/>
              </w:rPr>
              <w:t>an</w:t>
            </w:r>
            <w:r>
              <w:rPr>
                <w:rFonts w:asciiTheme="minorHAnsi" w:hAnsiTheme="minorHAnsi" w:cstheme="minorHAnsi"/>
              </w:rPr>
              <w:t xml:space="preserve"> Automated Notification System </w:t>
            </w:r>
            <w:r w:rsidR="00915ACB">
              <w:rPr>
                <w:rFonts w:asciiTheme="minorHAnsi" w:hAnsiTheme="minorHAnsi" w:cstheme="minorHAnsi"/>
              </w:rPr>
              <w:t>Which</w:t>
            </w:r>
            <w:r>
              <w:rPr>
                <w:rFonts w:asciiTheme="minorHAnsi" w:hAnsiTheme="minorHAnsi" w:cstheme="minorHAnsi"/>
              </w:rPr>
              <w:t xml:space="preserve"> Notifies the User if the Autor has Posted any More Articles Online &amp; Also Compiles Summary of all Articles in a README.md</w:t>
            </w:r>
          </w:p>
        </w:tc>
        <w:tc>
          <w:tcPr>
            <w:tcW w:w="2573" w:type="dxa"/>
          </w:tcPr>
          <w:p w14:paraId="7A8C5A19" w14:textId="4A50F7ED" w:rsidR="000F4561" w:rsidRDefault="000F4561" w:rsidP="00346E8A">
            <w:pPr>
              <w:pStyle w:val="NoSpacing"/>
              <w:spacing w:before="60" w:after="120"/>
              <w:rPr>
                <w:rFonts w:asciiTheme="minorHAnsi" w:hAnsiTheme="minorHAnsi" w:cstheme="minorHAnsi"/>
                <w:b/>
                <w:shd w:val="clear" w:color="auto" w:fill="E5E8ED" w:themeFill="accent4" w:themeFillTint="33"/>
              </w:rPr>
            </w:pPr>
            <w:r>
              <w:rPr>
                <w:rFonts w:asciiTheme="minorHAnsi" w:hAnsiTheme="minorHAnsi" w:cstheme="minorHAnsi"/>
              </w:rPr>
              <w:t xml:space="preserve">Python, </w:t>
            </w:r>
            <w:r w:rsidRPr="00346E8A">
              <w:rPr>
                <w:rFonts w:asciiTheme="minorHAnsi" w:hAnsiTheme="minorHAnsi" w:cstheme="minorHAnsi"/>
              </w:rPr>
              <w:t>beautifulsoup4</w:t>
            </w:r>
            <w:r>
              <w:rPr>
                <w:rFonts w:asciiTheme="minorHAnsi" w:hAnsiTheme="minorHAnsi" w:cstheme="minorHAnsi"/>
              </w:rPr>
              <w:t>, GitHub Actions, YML</w:t>
            </w:r>
          </w:p>
        </w:tc>
      </w:tr>
      <w:tr w:rsidR="00462ED3" w14:paraId="4BF1CC12" w14:textId="77777777" w:rsidTr="000F4561">
        <w:tc>
          <w:tcPr>
            <w:tcW w:w="846" w:type="dxa"/>
          </w:tcPr>
          <w:p w14:paraId="3C156C0E" w14:textId="77777777" w:rsidR="000F4561" w:rsidRDefault="000F4561" w:rsidP="00346E8A">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1CDF26FC" w14:textId="1B1578E2" w:rsidR="000F4561" w:rsidRDefault="000F4561" w:rsidP="00346E8A">
            <w:pPr>
              <w:pStyle w:val="NoSpacing"/>
              <w:spacing w:before="60" w:after="120"/>
              <w:rPr>
                <w:rFonts w:ascii="Segoe UI" w:hAnsi="Segoe UI" w:cs="Segoe UI"/>
                <w:b/>
                <w:bCs/>
                <w:shd w:val="clear" w:color="auto" w:fill="FFFFFF"/>
              </w:rPr>
            </w:pPr>
            <w:r>
              <w:rPr>
                <w:rFonts w:ascii="Segoe UI" w:hAnsi="Segoe UI" w:cs="Segoe UI"/>
                <w:b/>
                <w:bCs/>
                <w:shd w:val="clear" w:color="auto" w:fill="FFFFFF"/>
              </w:rPr>
              <w:t>Firebase</w:t>
            </w:r>
            <w:r w:rsidR="00CA5DF1">
              <w:rPr>
                <w:rFonts w:ascii="Segoe UI" w:hAnsi="Segoe UI" w:cs="Segoe UI"/>
                <w:b/>
                <w:bCs/>
                <w:shd w:val="clear" w:color="auto" w:fill="FFFFFF"/>
              </w:rPr>
              <w:t xml:space="preserve"> CV</w:t>
            </w:r>
            <w:r>
              <w:rPr>
                <w:rFonts w:ascii="Segoe UI" w:hAnsi="Segoe UI" w:cs="Segoe UI"/>
                <w:b/>
                <w:bCs/>
                <w:shd w:val="clear" w:color="auto" w:fill="FFFFFF"/>
              </w:rPr>
              <w:t xml:space="preserve"> Hosting</w:t>
            </w:r>
          </w:p>
        </w:tc>
        <w:tc>
          <w:tcPr>
            <w:tcW w:w="5387" w:type="dxa"/>
          </w:tcPr>
          <w:p w14:paraId="6A229C6B" w14:textId="13405820" w:rsidR="000F4561" w:rsidRDefault="000F4561" w:rsidP="00346E8A">
            <w:pPr>
              <w:pStyle w:val="NoSpacing"/>
              <w:spacing w:before="60" w:after="120"/>
              <w:rPr>
                <w:rFonts w:asciiTheme="minorHAnsi" w:hAnsiTheme="minorHAnsi" w:cstheme="minorHAnsi"/>
              </w:rPr>
            </w:pPr>
            <w:r>
              <w:rPr>
                <w:rFonts w:asciiTheme="minorHAnsi" w:hAnsiTheme="minorHAnsi" w:cstheme="minorHAnsi"/>
              </w:rPr>
              <w:t>Used Firebase Hosting to Show how easy it is to Host Static Websites Online</w:t>
            </w:r>
            <w:r w:rsidR="00CA5DF1">
              <w:rPr>
                <w:rFonts w:asciiTheme="minorHAnsi" w:hAnsiTheme="minorHAnsi" w:cstheme="minorHAnsi"/>
              </w:rPr>
              <w:t xml:space="preserve"> &amp; Published the Steps on Medium.</w:t>
            </w:r>
          </w:p>
          <w:p w14:paraId="29B61028" w14:textId="77777777" w:rsidR="006439A9" w:rsidRDefault="006439A9" w:rsidP="00346E8A">
            <w:pPr>
              <w:pStyle w:val="NoSpacing"/>
              <w:spacing w:before="60" w:after="120"/>
              <w:rPr>
                <w:rFonts w:asciiTheme="minorHAnsi" w:hAnsiTheme="minorHAnsi" w:cstheme="minorHAnsi"/>
              </w:rPr>
            </w:pPr>
          </w:p>
          <w:p w14:paraId="647D3BF3" w14:textId="09C37040" w:rsidR="00462ED3" w:rsidRDefault="00462ED3" w:rsidP="00346E8A">
            <w:pPr>
              <w:pStyle w:val="NoSpacing"/>
              <w:spacing w:before="60" w:after="120"/>
              <w:rPr>
                <w:rFonts w:asciiTheme="minorHAnsi" w:hAnsiTheme="minorHAnsi" w:cstheme="minorHAnsi"/>
              </w:rPr>
            </w:pPr>
            <w:r>
              <w:rPr>
                <w:rFonts w:asciiTheme="minorHAnsi" w:hAnsiTheme="minorHAnsi" w:cstheme="minorHAnsi"/>
              </w:rPr>
              <w:t xml:space="preserve">Blog Link = </w:t>
            </w:r>
          </w:p>
          <w:p w14:paraId="37E7597B" w14:textId="359A6109" w:rsidR="000F4561" w:rsidRDefault="000F4561" w:rsidP="00346E8A">
            <w:pPr>
              <w:pStyle w:val="NoSpacing"/>
              <w:spacing w:before="60" w:after="120"/>
              <w:rPr>
                <w:rFonts w:asciiTheme="minorHAnsi" w:hAnsiTheme="minorHAnsi" w:cstheme="minorHAnsi"/>
              </w:rPr>
            </w:pPr>
            <w:hyperlink r:id="rId13" w:history="1">
              <w:r w:rsidRPr="005A4792">
                <w:rPr>
                  <w:rStyle w:val="Hyperlink"/>
                  <w:rFonts w:asciiTheme="minorHAnsi" w:hAnsiTheme="minorHAnsi" w:cstheme="minorHAnsi"/>
                </w:rPr>
                <w:t>https://medium.com/@mahimabiswas002/hosting-your-cv-on-firebase-91dff72310e8</w:t>
              </w:r>
            </w:hyperlink>
            <w:r>
              <w:rPr>
                <w:rFonts w:asciiTheme="minorHAnsi" w:hAnsiTheme="minorHAnsi" w:cstheme="minorHAnsi"/>
              </w:rPr>
              <w:t xml:space="preserve"> </w:t>
            </w:r>
          </w:p>
        </w:tc>
        <w:tc>
          <w:tcPr>
            <w:tcW w:w="2573" w:type="dxa"/>
          </w:tcPr>
          <w:p w14:paraId="4CD36A30" w14:textId="4125A4C5" w:rsidR="000F4561" w:rsidRDefault="000F4561" w:rsidP="00346E8A">
            <w:pPr>
              <w:pStyle w:val="NoSpacing"/>
              <w:spacing w:before="60" w:after="120"/>
              <w:rPr>
                <w:rFonts w:asciiTheme="minorHAnsi" w:hAnsiTheme="minorHAnsi" w:cstheme="minorHAnsi"/>
              </w:rPr>
            </w:pPr>
            <w:r>
              <w:rPr>
                <w:rFonts w:asciiTheme="minorHAnsi" w:hAnsiTheme="minorHAnsi" w:cstheme="minorHAnsi"/>
              </w:rPr>
              <w:t>HTML,</w:t>
            </w:r>
            <w:r w:rsidR="00462ED3">
              <w:rPr>
                <w:rFonts w:asciiTheme="minorHAnsi" w:hAnsiTheme="minorHAnsi" w:cstheme="minorHAnsi"/>
              </w:rPr>
              <w:t xml:space="preserve"> CSS</w:t>
            </w:r>
            <w:r>
              <w:rPr>
                <w:rFonts w:asciiTheme="minorHAnsi" w:hAnsiTheme="minorHAnsi" w:cstheme="minorHAnsi"/>
              </w:rPr>
              <w:t>, Firebase Hosting</w:t>
            </w:r>
          </w:p>
          <w:p w14:paraId="2EF018BD" w14:textId="3FB47A45" w:rsidR="00462ED3" w:rsidRDefault="00462ED3" w:rsidP="00462ED3">
            <w:pPr>
              <w:pStyle w:val="NoSpacing"/>
              <w:spacing w:before="60" w:after="120"/>
              <w:jc w:val="center"/>
              <w:rPr>
                <w:rFonts w:asciiTheme="minorHAnsi" w:hAnsiTheme="minorHAnsi" w:cstheme="minorHAnsi"/>
                <w:b/>
                <w:shd w:val="clear" w:color="auto" w:fill="E5E8ED" w:themeFill="accent4" w:themeFillTint="33"/>
              </w:rPr>
            </w:pPr>
          </w:p>
        </w:tc>
      </w:tr>
      <w:tr w:rsidR="00462ED3" w14:paraId="5ADF6FC5" w14:textId="77777777" w:rsidTr="000F4561">
        <w:tc>
          <w:tcPr>
            <w:tcW w:w="846" w:type="dxa"/>
          </w:tcPr>
          <w:p w14:paraId="47D19FE6" w14:textId="77777777" w:rsidR="000F4561" w:rsidRDefault="000F4561" w:rsidP="00346E8A">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4FF01930" w14:textId="5B1A6A4D" w:rsidR="000F4561" w:rsidRDefault="000F4561" w:rsidP="00346E8A">
            <w:pPr>
              <w:pStyle w:val="NoSpacing"/>
              <w:spacing w:before="60" w:after="120"/>
              <w:rPr>
                <w:rFonts w:ascii="Segoe UI" w:hAnsi="Segoe UI" w:cs="Segoe UI"/>
                <w:b/>
                <w:bCs/>
                <w:shd w:val="clear" w:color="auto" w:fill="FFFFFF"/>
              </w:rPr>
            </w:pPr>
            <w:r>
              <w:rPr>
                <w:rFonts w:ascii="Segoe UI" w:hAnsi="Segoe UI" w:cs="Segoe UI"/>
                <w:b/>
                <w:bCs/>
                <w:shd w:val="clear" w:color="auto" w:fill="FFFFFF"/>
              </w:rPr>
              <w:t>NAS Server</w:t>
            </w:r>
          </w:p>
        </w:tc>
        <w:tc>
          <w:tcPr>
            <w:tcW w:w="5387" w:type="dxa"/>
          </w:tcPr>
          <w:p w14:paraId="241B42E9" w14:textId="156DECA6" w:rsidR="000F4561" w:rsidRDefault="000F4561" w:rsidP="00B407B9">
            <w:pPr>
              <w:pStyle w:val="NoSpacing"/>
              <w:numPr>
                <w:ilvl w:val="0"/>
                <w:numId w:val="26"/>
              </w:numPr>
              <w:spacing w:before="60" w:after="120"/>
              <w:rPr>
                <w:rFonts w:asciiTheme="minorHAnsi" w:hAnsiTheme="minorHAnsi" w:cstheme="minorHAnsi"/>
              </w:rPr>
            </w:pPr>
            <w:r>
              <w:rPr>
                <w:rFonts w:asciiTheme="minorHAnsi" w:hAnsiTheme="minorHAnsi" w:cstheme="minorHAnsi"/>
              </w:rPr>
              <w:t>TrueNAS – Initially Tried to Create a NAS Server as a Project for the University in Network Class using my ACER LAPTOP to hold the OS.</w:t>
            </w:r>
          </w:p>
          <w:p w14:paraId="49033016" w14:textId="37F97E3A" w:rsidR="000F4561" w:rsidRPr="004B36D4" w:rsidRDefault="000F4561" w:rsidP="006C33CD">
            <w:pPr>
              <w:pStyle w:val="NoSpacing"/>
              <w:numPr>
                <w:ilvl w:val="0"/>
                <w:numId w:val="26"/>
              </w:numPr>
              <w:spacing w:before="60" w:after="120"/>
              <w:rPr>
                <w:rFonts w:asciiTheme="minorHAnsi" w:hAnsiTheme="minorHAnsi" w:cstheme="minorHAnsi"/>
              </w:rPr>
            </w:pPr>
            <w:r>
              <w:rPr>
                <w:rFonts w:asciiTheme="minorHAnsi" w:hAnsiTheme="minorHAnsi" w:cstheme="minorHAnsi"/>
              </w:rPr>
              <w:lastRenderedPageBreak/>
              <w:t>OMV</w:t>
            </w:r>
            <w:r w:rsidR="00915ACB">
              <w:rPr>
                <w:rFonts w:asciiTheme="minorHAnsi" w:hAnsiTheme="minorHAnsi" w:cstheme="minorHAnsi"/>
              </w:rPr>
              <w:t xml:space="preserve"> </w:t>
            </w:r>
            <w:r>
              <w:rPr>
                <w:rFonts w:asciiTheme="minorHAnsi" w:hAnsiTheme="minorHAnsi" w:cstheme="minorHAnsi"/>
              </w:rPr>
              <w:t xml:space="preserve">NAS – Realized that TrueNAS wasn’t Practical </w:t>
            </w:r>
            <w:r w:rsidR="00915ACB">
              <w:rPr>
                <w:rFonts w:asciiTheme="minorHAnsi" w:hAnsiTheme="minorHAnsi" w:cstheme="minorHAnsi"/>
              </w:rPr>
              <w:t>daily</w:t>
            </w:r>
            <w:r>
              <w:rPr>
                <w:rFonts w:asciiTheme="minorHAnsi" w:hAnsiTheme="minorHAnsi" w:cstheme="minorHAnsi"/>
              </w:rPr>
              <w:t xml:space="preserve"> </w:t>
            </w:r>
            <w:r w:rsidR="00915ACB">
              <w:rPr>
                <w:rFonts w:asciiTheme="minorHAnsi" w:hAnsiTheme="minorHAnsi" w:cstheme="minorHAnsi"/>
              </w:rPr>
              <w:t>because</w:t>
            </w:r>
            <w:r>
              <w:rPr>
                <w:rFonts w:asciiTheme="minorHAnsi" w:hAnsiTheme="minorHAnsi" w:cstheme="minorHAnsi"/>
              </w:rPr>
              <w:t xml:space="preserve"> I required to Use my Personal Laptop so </w:t>
            </w:r>
            <w:r w:rsidR="00915ACB">
              <w:rPr>
                <w:rFonts w:asciiTheme="minorHAnsi" w:hAnsiTheme="minorHAnsi" w:cstheme="minorHAnsi"/>
              </w:rPr>
              <w:t>instead,</w:t>
            </w:r>
            <w:r>
              <w:rPr>
                <w:rFonts w:asciiTheme="minorHAnsi" w:hAnsiTheme="minorHAnsi" w:cstheme="minorHAnsi"/>
              </w:rPr>
              <w:t xml:space="preserve"> I used Open Media Vault NAS on my Raspberry PI. </w:t>
            </w:r>
          </w:p>
        </w:tc>
        <w:tc>
          <w:tcPr>
            <w:tcW w:w="2573" w:type="dxa"/>
          </w:tcPr>
          <w:p w14:paraId="541F968D" w14:textId="7496449B" w:rsidR="000F4561" w:rsidRPr="00144908" w:rsidRDefault="00144908" w:rsidP="00346E8A">
            <w:pPr>
              <w:pStyle w:val="NoSpacing"/>
              <w:spacing w:before="60" w:after="120"/>
              <w:rPr>
                <w:rFonts w:asciiTheme="minorHAnsi" w:hAnsiTheme="minorHAnsi" w:cstheme="minorHAnsi"/>
                <w:bCs/>
                <w:shd w:val="clear" w:color="auto" w:fill="E5E8ED" w:themeFill="accent4" w:themeFillTint="33"/>
              </w:rPr>
            </w:pPr>
            <w:r>
              <w:rPr>
                <w:rFonts w:asciiTheme="minorHAnsi" w:hAnsiTheme="minorHAnsi" w:cstheme="minorHAnsi"/>
              </w:rPr>
              <w:lastRenderedPageBreak/>
              <w:t>Linux</w:t>
            </w:r>
          </w:p>
        </w:tc>
      </w:tr>
      <w:tr w:rsidR="00462ED3" w14:paraId="1F8AC6E0" w14:textId="77777777" w:rsidTr="000F4561">
        <w:tc>
          <w:tcPr>
            <w:tcW w:w="846" w:type="dxa"/>
          </w:tcPr>
          <w:p w14:paraId="744EB89D" w14:textId="77777777" w:rsidR="000F4561" w:rsidRDefault="000F4561" w:rsidP="00346E8A">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0B0D5906" w14:textId="2A5C2E9C" w:rsidR="000F4561" w:rsidRDefault="000F4561" w:rsidP="00346E8A">
            <w:pPr>
              <w:pStyle w:val="NoSpacing"/>
              <w:spacing w:before="60" w:after="120"/>
              <w:rPr>
                <w:rFonts w:ascii="Segoe UI" w:hAnsi="Segoe UI" w:cs="Segoe UI"/>
                <w:b/>
                <w:bCs/>
                <w:shd w:val="clear" w:color="auto" w:fill="FFFFFF"/>
              </w:rPr>
            </w:pPr>
            <w:r>
              <w:rPr>
                <w:rFonts w:ascii="Segoe UI" w:hAnsi="Segoe UI" w:cs="Segoe UI"/>
                <w:b/>
                <w:bCs/>
                <w:shd w:val="clear" w:color="auto" w:fill="FFFFFF"/>
              </w:rPr>
              <w:t>Raspberry PI Projects</w:t>
            </w:r>
          </w:p>
        </w:tc>
        <w:tc>
          <w:tcPr>
            <w:tcW w:w="5387" w:type="dxa"/>
          </w:tcPr>
          <w:p w14:paraId="03FCFD86" w14:textId="77777777" w:rsidR="000F4561" w:rsidRDefault="000F4561" w:rsidP="002813A8">
            <w:pPr>
              <w:pStyle w:val="NoSpacing"/>
              <w:spacing w:before="60" w:after="120"/>
              <w:rPr>
                <w:rFonts w:asciiTheme="minorHAnsi" w:hAnsiTheme="minorHAnsi" w:cstheme="minorHAnsi"/>
              </w:rPr>
            </w:pPr>
            <w:r>
              <w:rPr>
                <w:rFonts w:asciiTheme="minorHAnsi" w:hAnsiTheme="minorHAnsi" w:cstheme="minorHAnsi"/>
              </w:rPr>
              <w:t>Home Automation System</w:t>
            </w:r>
          </w:p>
          <w:p w14:paraId="44EC57FE" w14:textId="18D841D5" w:rsidR="000F4561" w:rsidRDefault="000F4561" w:rsidP="002813A8">
            <w:pPr>
              <w:pStyle w:val="NoSpacing"/>
              <w:numPr>
                <w:ilvl w:val="0"/>
                <w:numId w:val="30"/>
              </w:numPr>
              <w:spacing w:before="60" w:after="120"/>
              <w:rPr>
                <w:rFonts w:asciiTheme="minorHAnsi" w:hAnsiTheme="minorHAnsi" w:cstheme="minorHAnsi"/>
              </w:rPr>
            </w:pPr>
            <w:r>
              <w:rPr>
                <w:rFonts w:asciiTheme="minorHAnsi" w:hAnsiTheme="minorHAnsi" w:cstheme="minorHAnsi"/>
              </w:rPr>
              <w:t>Philips WiZ Lights Auto Control System</w:t>
            </w:r>
          </w:p>
          <w:p w14:paraId="5A6F8E70" w14:textId="77777777" w:rsidR="000F4561" w:rsidRDefault="000F4561" w:rsidP="002813A8">
            <w:pPr>
              <w:pStyle w:val="NoSpacing"/>
              <w:numPr>
                <w:ilvl w:val="0"/>
                <w:numId w:val="30"/>
              </w:numPr>
              <w:spacing w:before="60" w:after="120"/>
              <w:rPr>
                <w:rFonts w:asciiTheme="minorHAnsi" w:hAnsiTheme="minorHAnsi" w:cstheme="minorHAnsi"/>
              </w:rPr>
            </w:pPr>
            <w:r>
              <w:rPr>
                <w:rFonts w:asciiTheme="minorHAnsi" w:hAnsiTheme="minorHAnsi" w:cstheme="minorHAnsi"/>
              </w:rPr>
              <w:t xml:space="preserve">Security Camera repurposed to </w:t>
            </w:r>
            <w:r w:rsidRPr="002813A8">
              <w:rPr>
                <w:rFonts w:asciiTheme="minorHAnsi" w:hAnsiTheme="minorHAnsi" w:cstheme="minorHAnsi"/>
              </w:rPr>
              <w:t>Number Plate Recognition</w:t>
            </w:r>
            <w:r>
              <w:rPr>
                <w:rFonts w:asciiTheme="minorHAnsi" w:hAnsiTheme="minorHAnsi" w:cstheme="minorHAnsi"/>
              </w:rPr>
              <w:t xml:space="preserve"> </w:t>
            </w:r>
            <w:r w:rsidRPr="002813A8">
              <w:rPr>
                <w:rFonts w:asciiTheme="minorHAnsi" w:hAnsiTheme="minorHAnsi" w:cstheme="minorHAnsi"/>
              </w:rPr>
              <w:t>Garage Opener</w:t>
            </w:r>
          </w:p>
          <w:p w14:paraId="1A1CE392" w14:textId="7122ADB9" w:rsidR="000F4561" w:rsidRPr="002813A8" w:rsidRDefault="000F4561" w:rsidP="002813A8">
            <w:pPr>
              <w:pStyle w:val="NoSpacing"/>
              <w:numPr>
                <w:ilvl w:val="0"/>
                <w:numId w:val="30"/>
              </w:numPr>
              <w:spacing w:before="60" w:after="120"/>
              <w:rPr>
                <w:rFonts w:asciiTheme="minorHAnsi" w:hAnsiTheme="minorHAnsi" w:cstheme="minorHAnsi"/>
              </w:rPr>
            </w:pPr>
            <w:r w:rsidRPr="002813A8">
              <w:rPr>
                <w:rFonts w:asciiTheme="minorHAnsi" w:hAnsiTheme="minorHAnsi" w:cstheme="minorHAnsi"/>
              </w:rPr>
              <w:t>Local Chat Room Server</w:t>
            </w:r>
          </w:p>
        </w:tc>
        <w:tc>
          <w:tcPr>
            <w:tcW w:w="2573" w:type="dxa"/>
          </w:tcPr>
          <w:p w14:paraId="4960BEF6" w14:textId="6AEEEF29" w:rsidR="000F4561" w:rsidRDefault="000F4561" w:rsidP="00346E8A">
            <w:pPr>
              <w:pStyle w:val="NoSpacing"/>
              <w:spacing w:before="60" w:after="120"/>
              <w:rPr>
                <w:rFonts w:asciiTheme="minorHAnsi" w:hAnsiTheme="minorHAnsi" w:cstheme="minorHAnsi"/>
                <w:b/>
                <w:shd w:val="clear" w:color="auto" w:fill="E5E8ED" w:themeFill="accent4" w:themeFillTint="33"/>
              </w:rPr>
            </w:pPr>
            <w:r>
              <w:rPr>
                <w:rFonts w:asciiTheme="minorHAnsi" w:hAnsiTheme="minorHAnsi" w:cstheme="minorHAnsi"/>
              </w:rPr>
              <w:t>TP-Link Tapo Camera, Philips Wiz Bulb, Raspberry PI 4b, Python</w:t>
            </w:r>
          </w:p>
        </w:tc>
      </w:tr>
      <w:tr w:rsidR="002939EF" w:rsidRPr="008A52C4" w14:paraId="53B7EBAF" w14:textId="77777777" w:rsidTr="000F4561">
        <w:tc>
          <w:tcPr>
            <w:tcW w:w="846" w:type="dxa"/>
          </w:tcPr>
          <w:p w14:paraId="2545C7A8" w14:textId="77777777" w:rsidR="002939EF" w:rsidRDefault="002939EF" w:rsidP="002939EF">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01094942" w14:textId="190659C6" w:rsidR="002939EF" w:rsidRDefault="002939EF" w:rsidP="002939EF">
            <w:pPr>
              <w:pStyle w:val="NoSpacing"/>
              <w:spacing w:before="60" w:after="120"/>
              <w:rPr>
                <w:rFonts w:ascii="Segoe UI" w:hAnsi="Segoe UI" w:cs="Segoe UI"/>
                <w:b/>
                <w:bCs/>
                <w:shd w:val="clear" w:color="auto" w:fill="FFFFFF"/>
              </w:rPr>
            </w:pPr>
            <w:r>
              <w:rPr>
                <w:rFonts w:ascii="Segoe UI" w:hAnsi="Segoe UI" w:cs="Segoe UI"/>
                <w:b/>
                <w:bCs/>
                <w:shd w:val="clear" w:color="auto" w:fill="FFFFFF"/>
              </w:rPr>
              <w:t>GCP Document AI Training</w:t>
            </w:r>
          </w:p>
        </w:tc>
        <w:tc>
          <w:tcPr>
            <w:tcW w:w="5387" w:type="dxa"/>
          </w:tcPr>
          <w:p w14:paraId="5C4C188E" w14:textId="23AEC8F0" w:rsidR="002939EF" w:rsidRDefault="002939EF" w:rsidP="002939EF">
            <w:pPr>
              <w:pStyle w:val="NoSpacing"/>
              <w:spacing w:before="60" w:after="120"/>
              <w:rPr>
                <w:rFonts w:asciiTheme="minorHAnsi" w:hAnsiTheme="minorHAnsi" w:cstheme="minorHAnsi"/>
              </w:rPr>
            </w:pPr>
            <w:r>
              <w:rPr>
                <w:rFonts w:asciiTheme="minorHAnsi" w:hAnsiTheme="minorHAnsi" w:cstheme="minorHAnsi"/>
              </w:rPr>
              <w:t>Trained the Custom ML Model in GCP Document AI to solve the Document Processing Problem faced by Maritime Support Solutions.</w:t>
            </w:r>
          </w:p>
        </w:tc>
        <w:tc>
          <w:tcPr>
            <w:tcW w:w="2573" w:type="dxa"/>
          </w:tcPr>
          <w:p w14:paraId="16D7111B" w14:textId="364F6EC6" w:rsidR="002939EF" w:rsidRPr="007802DB" w:rsidRDefault="002939EF" w:rsidP="002939EF">
            <w:pPr>
              <w:pStyle w:val="NoSpacing"/>
              <w:spacing w:before="60" w:after="120"/>
              <w:rPr>
                <w:rFonts w:asciiTheme="minorHAnsi" w:hAnsiTheme="minorHAnsi" w:cstheme="minorHAnsi"/>
                <w:b/>
                <w:shd w:val="clear" w:color="auto" w:fill="E5E8ED" w:themeFill="accent4" w:themeFillTint="33"/>
                <w:lang w:val="fr-FR"/>
              </w:rPr>
            </w:pPr>
            <w:r w:rsidRPr="007802DB">
              <w:rPr>
                <w:rFonts w:asciiTheme="minorHAnsi" w:hAnsiTheme="minorHAnsi" w:cstheme="minorHAnsi"/>
                <w:lang w:val="fr-FR"/>
              </w:rPr>
              <w:t>Google Cloud Services</w:t>
            </w:r>
            <w:r w:rsidR="007802DB" w:rsidRPr="007802DB">
              <w:rPr>
                <w:rFonts w:asciiTheme="minorHAnsi" w:hAnsiTheme="minorHAnsi" w:cstheme="minorHAnsi"/>
                <w:lang w:val="fr-FR"/>
              </w:rPr>
              <w:t xml:space="preserve"> Document A</w:t>
            </w:r>
            <w:r w:rsidR="007802DB">
              <w:rPr>
                <w:rFonts w:asciiTheme="minorHAnsi" w:hAnsiTheme="minorHAnsi" w:cstheme="minorHAnsi"/>
                <w:lang w:val="fr-FR"/>
              </w:rPr>
              <w:t>I.</w:t>
            </w:r>
          </w:p>
        </w:tc>
      </w:tr>
      <w:tr w:rsidR="002939EF" w14:paraId="28F39420" w14:textId="77777777" w:rsidTr="000F4561">
        <w:tc>
          <w:tcPr>
            <w:tcW w:w="846" w:type="dxa"/>
          </w:tcPr>
          <w:p w14:paraId="5E0B6A23" w14:textId="77777777" w:rsidR="002939EF" w:rsidRPr="007802DB" w:rsidRDefault="002939EF" w:rsidP="002939EF">
            <w:pPr>
              <w:pStyle w:val="NoSpacing"/>
              <w:numPr>
                <w:ilvl w:val="0"/>
                <w:numId w:val="25"/>
              </w:numPr>
              <w:spacing w:before="60" w:after="120"/>
              <w:rPr>
                <w:rFonts w:asciiTheme="minorHAnsi" w:hAnsiTheme="minorHAnsi" w:cstheme="minorHAnsi"/>
                <w:b/>
                <w:shd w:val="clear" w:color="auto" w:fill="E5E8ED" w:themeFill="accent4" w:themeFillTint="33"/>
                <w:lang w:val="fr-FR"/>
              </w:rPr>
            </w:pPr>
          </w:p>
        </w:tc>
        <w:tc>
          <w:tcPr>
            <w:tcW w:w="1984" w:type="dxa"/>
          </w:tcPr>
          <w:p w14:paraId="76F3AF02" w14:textId="61B857B8" w:rsidR="002939EF" w:rsidRDefault="00174545" w:rsidP="002939EF">
            <w:pPr>
              <w:pStyle w:val="NoSpacing"/>
              <w:spacing w:before="60" w:after="120"/>
              <w:rPr>
                <w:rFonts w:ascii="Segoe UI" w:hAnsi="Segoe UI" w:cs="Segoe UI"/>
                <w:b/>
                <w:bCs/>
                <w:shd w:val="clear" w:color="auto" w:fill="FFFFFF"/>
              </w:rPr>
            </w:pPr>
            <w:r>
              <w:rPr>
                <w:rFonts w:ascii="Segoe UI" w:hAnsi="Segoe UI" w:cs="Segoe UI"/>
                <w:b/>
                <w:bCs/>
                <w:shd w:val="clear" w:color="auto" w:fill="FFFFFF"/>
              </w:rPr>
              <w:t>Exploratory Data Analysis</w:t>
            </w:r>
          </w:p>
        </w:tc>
        <w:tc>
          <w:tcPr>
            <w:tcW w:w="5387" w:type="dxa"/>
          </w:tcPr>
          <w:p w14:paraId="7D8DC7F3" w14:textId="153604F4" w:rsidR="002939EF" w:rsidRDefault="00174545" w:rsidP="002939EF">
            <w:pPr>
              <w:pStyle w:val="NoSpacing"/>
              <w:spacing w:before="60" w:after="120"/>
              <w:rPr>
                <w:rFonts w:asciiTheme="minorHAnsi" w:hAnsiTheme="minorHAnsi" w:cstheme="minorHAnsi"/>
              </w:rPr>
            </w:pPr>
            <w:r>
              <w:rPr>
                <w:rFonts w:asciiTheme="minorHAnsi" w:hAnsiTheme="minorHAnsi" w:cstheme="minorHAnsi"/>
              </w:rPr>
              <w:t xml:space="preserve">Analyzed the Data for Maritime Support Solutions to </w:t>
            </w:r>
            <w:r w:rsidR="009A1B93">
              <w:rPr>
                <w:rFonts w:asciiTheme="minorHAnsi" w:hAnsiTheme="minorHAnsi" w:cstheme="minorHAnsi"/>
              </w:rPr>
              <w:t xml:space="preserve">Provide them </w:t>
            </w:r>
            <w:r w:rsidR="007E12BB">
              <w:rPr>
                <w:rFonts w:asciiTheme="minorHAnsi" w:hAnsiTheme="minorHAnsi" w:cstheme="minorHAnsi"/>
              </w:rPr>
              <w:t xml:space="preserve">Business Insights into </w:t>
            </w:r>
            <w:r w:rsidR="003223C5">
              <w:rPr>
                <w:rFonts w:asciiTheme="minorHAnsi" w:hAnsiTheme="minorHAnsi" w:cstheme="minorHAnsi"/>
              </w:rPr>
              <w:t>how they can Optimize their Sales and Inventory.</w:t>
            </w:r>
          </w:p>
        </w:tc>
        <w:tc>
          <w:tcPr>
            <w:tcW w:w="2573" w:type="dxa"/>
          </w:tcPr>
          <w:p w14:paraId="091C97AE" w14:textId="7C2643F3" w:rsidR="002939EF" w:rsidRPr="00F46724" w:rsidRDefault="003223C5" w:rsidP="002939EF">
            <w:pPr>
              <w:pStyle w:val="NoSpacing"/>
              <w:spacing w:before="60" w:after="120"/>
              <w:rPr>
                <w:rFonts w:asciiTheme="minorHAnsi" w:hAnsiTheme="minorHAnsi" w:cstheme="minorHAnsi"/>
                <w:bCs/>
                <w:shd w:val="clear" w:color="auto" w:fill="E5E8ED" w:themeFill="accent4" w:themeFillTint="33"/>
              </w:rPr>
            </w:pPr>
            <w:r w:rsidRPr="003223C5">
              <w:rPr>
                <w:rFonts w:asciiTheme="minorHAnsi" w:hAnsiTheme="minorHAnsi" w:cstheme="minorHAnsi"/>
              </w:rPr>
              <w:t>Python Notebook &amp; many Python Libraries.</w:t>
            </w:r>
          </w:p>
        </w:tc>
      </w:tr>
      <w:tr w:rsidR="002939EF" w14:paraId="5F1D6CC7" w14:textId="77777777" w:rsidTr="000F4561">
        <w:tc>
          <w:tcPr>
            <w:tcW w:w="846" w:type="dxa"/>
          </w:tcPr>
          <w:p w14:paraId="537AFD29" w14:textId="77777777" w:rsidR="002939EF" w:rsidRDefault="002939EF" w:rsidP="002939EF">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304EDFCB" w14:textId="435C7C42" w:rsidR="002939EF" w:rsidRDefault="002939EF" w:rsidP="002939EF">
            <w:pPr>
              <w:pStyle w:val="NoSpacing"/>
              <w:spacing w:before="60" w:after="120"/>
              <w:rPr>
                <w:rFonts w:ascii="Segoe UI" w:hAnsi="Segoe UI" w:cs="Segoe UI"/>
                <w:b/>
                <w:bCs/>
                <w:shd w:val="clear" w:color="auto" w:fill="FFFFFF"/>
              </w:rPr>
            </w:pPr>
            <w:r>
              <w:rPr>
                <w:rFonts w:ascii="Segoe UI" w:hAnsi="Segoe UI" w:cs="Segoe UI"/>
                <w:b/>
                <w:bCs/>
                <w:shd w:val="clear" w:color="auto" w:fill="FFFFFF"/>
              </w:rPr>
              <w:t xml:space="preserve">Android App </w:t>
            </w:r>
            <w:r w:rsidRPr="00B407B9">
              <w:rPr>
                <w:rFonts w:ascii="Segoe UI" w:hAnsi="Segoe UI" w:cs="Segoe UI"/>
                <w:b/>
                <w:bCs/>
                <w:shd w:val="clear" w:color="auto" w:fill="FFFFFF"/>
              </w:rPr>
              <w:t>Money Manager</w:t>
            </w:r>
          </w:p>
        </w:tc>
        <w:tc>
          <w:tcPr>
            <w:tcW w:w="5387" w:type="dxa"/>
          </w:tcPr>
          <w:p w14:paraId="5CEC36AD" w14:textId="4E17C253" w:rsidR="002939EF" w:rsidRDefault="002939EF" w:rsidP="002939EF">
            <w:pPr>
              <w:pStyle w:val="NoSpacing"/>
              <w:spacing w:before="60" w:after="120"/>
              <w:rPr>
                <w:rFonts w:asciiTheme="minorHAnsi" w:hAnsiTheme="minorHAnsi" w:cstheme="minorHAnsi"/>
              </w:rPr>
            </w:pPr>
            <w:r>
              <w:rPr>
                <w:rFonts w:asciiTheme="minorHAnsi" w:hAnsiTheme="minorHAnsi" w:cstheme="minorHAnsi"/>
              </w:rPr>
              <w:t>Created a Mobile Application which Allowed Users to Calculate their Monthly Expenses and Split it with Friends.</w:t>
            </w:r>
          </w:p>
        </w:tc>
        <w:tc>
          <w:tcPr>
            <w:tcW w:w="2573" w:type="dxa"/>
          </w:tcPr>
          <w:p w14:paraId="6CFA7312" w14:textId="0086C100" w:rsidR="002939EF" w:rsidRDefault="002939EF" w:rsidP="002939EF">
            <w:pPr>
              <w:pStyle w:val="NoSpacing"/>
              <w:spacing w:before="60" w:after="120"/>
              <w:rPr>
                <w:rFonts w:asciiTheme="minorHAnsi" w:hAnsiTheme="minorHAnsi" w:cstheme="minorHAnsi"/>
              </w:rPr>
            </w:pPr>
            <w:r>
              <w:rPr>
                <w:rFonts w:asciiTheme="minorHAnsi" w:hAnsiTheme="minorHAnsi" w:cstheme="minorHAnsi"/>
              </w:rPr>
              <w:t>HTML, CSS, JS, Firebase, Android Studio, Java, XML</w:t>
            </w:r>
          </w:p>
        </w:tc>
      </w:tr>
      <w:tr w:rsidR="002939EF" w14:paraId="052AB61A" w14:textId="77777777" w:rsidTr="000F4561">
        <w:tc>
          <w:tcPr>
            <w:tcW w:w="846" w:type="dxa"/>
          </w:tcPr>
          <w:p w14:paraId="48076084" w14:textId="77777777" w:rsidR="002939EF" w:rsidRDefault="002939EF" w:rsidP="002939EF">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5E0E8DB4" w14:textId="4CA6BE1E" w:rsidR="002939EF" w:rsidRDefault="002939EF" w:rsidP="002939EF">
            <w:pPr>
              <w:pStyle w:val="NoSpacing"/>
              <w:spacing w:before="60" w:after="120"/>
              <w:rPr>
                <w:rFonts w:ascii="Segoe UI" w:hAnsi="Segoe UI" w:cs="Segoe UI"/>
                <w:b/>
                <w:bCs/>
                <w:shd w:val="clear" w:color="auto" w:fill="FFFFFF"/>
              </w:rPr>
            </w:pPr>
            <w:r w:rsidRPr="00B407B9">
              <w:rPr>
                <w:rFonts w:ascii="Segoe UI" w:hAnsi="Segoe UI" w:cs="Segoe UI"/>
                <w:b/>
                <w:bCs/>
                <w:shd w:val="clear" w:color="auto" w:fill="FFFFFF"/>
              </w:rPr>
              <w:t>Medical Billing System</w:t>
            </w:r>
          </w:p>
        </w:tc>
        <w:tc>
          <w:tcPr>
            <w:tcW w:w="5387" w:type="dxa"/>
          </w:tcPr>
          <w:p w14:paraId="6F5F25DA" w14:textId="33D869AE" w:rsidR="002939EF" w:rsidRDefault="002939EF" w:rsidP="002939EF">
            <w:pPr>
              <w:pStyle w:val="NoSpacing"/>
              <w:spacing w:before="60" w:after="120"/>
              <w:rPr>
                <w:rFonts w:asciiTheme="minorHAnsi" w:hAnsiTheme="minorHAnsi" w:cstheme="minorHAnsi"/>
              </w:rPr>
            </w:pPr>
            <w:r>
              <w:rPr>
                <w:rFonts w:asciiTheme="minorHAnsi" w:hAnsiTheme="minorHAnsi" w:cstheme="minorHAnsi"/>
              </w:rPr>
              <w:t>Created a Medical Inventory Management and Billing System for Users to Use Including a Barcode Scanner which the User can Utilize to Scan the Items QR Code and Do the Billing More Efficiently.</w:t>
            </w:r>
          </w:p>
        </w:tc>
        <w:tc>
          <w:tcPr>
            <w:tcW w:w="2573" w:type="dxa"/>
          </w:tcPr>
          <w:p w14:paraId="0C932CCF" w14:textId="105B02EB" w:rsidR="002939EF" w:rsidRDefault="002939EF" w:rsidP="002939EF">
            <w:pPr>
              <w:pStyle w:val="NoSpacing"/>
              <w:spacing w:before="60" w:after="120"/>
              <w:rPr>
                <w:rFonts w:asciiTheme="minorHAnsi" w:hAnsiTheme="minorHAnsi" w:cstheme="minorHAnsi"/>
                <w:b/>
                <w:shd w:val="clear" w:color="auto" w:fill="E5E8ED" w:themeFill="accent4" w:themeFillTint="33"/>
              </w:rPr>
            </w:pPr>
            <w:r>
              <w:rPr>
                <w:rFonts w:asciiTheme="minorHAnsi" w:hAnsiTheme="minorHAnsi" w:cstheme="minorHAnsi"/>
              </w:rPr>
              <w:t>Java, XML, SQLite, Android Studio</w:t>
            </w:r>
          </w:p>
        </w:tc>
      </w:tr>
      <w:tr w:rsidR="002939EF" w14:paraId="3180C063" w14:textId="77777777" w:rsidTr="000F4561">
        <w:tc>
          <w:tcPr>
            <w:tcW w:w="846" w:type="dxa"/>
          </w:tcPr>
          <w:p w14:paraId="3C368013" w14:textId="77777777" w:rsidR="002939EF" w:rsidRDefault="002939EF" w:rsidP="002939EF">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11DC3824" w14:textId="0E8BA886" w:rsidR="002939EF" w:rsidRDefault="002939EF" w:rsidP="002939EF">
            <w:pPr>
              <w:pStyle w:val="NoSpacing"/>
              <w:spacing w:before="60" w:after="120"/>
              <w:rPr>
                <w:rFonts w:ascii="Segoe UI" w:hAnsi="Segoe UI" w:cs="Segoe UI"/>
                <w:b/>
                <w:bCs/>
                <w:shd w:val="clear" w:color="auto" w:fill="FFFFFF"/>
              </w:rPr>
            </w:pPr>
            <w:r>
              <w:rPr>
                <w:rFonts w:ascii="Segoe UI" w:hAnsi="Segoe UI" w:cs="Segoe UI"/>
                <w:b/>
                <w:bCs/>
                <w:shd w:val="clear" w:color="auto" w:fill="FFFFFF"/>
              </w:rPr>
              <w:t>Power Automate Project</w:t>
            </w:r>
          </w:p>
        </w:tc>
        <w:tc>
          <w:tcPr>
            <w:tcW w:w="5387" w:type="dxa"/>
          </w:tcPr>
          <w:p w14:paraId="48626B62" w14:textId="1ECCC42B" w:rsidR="002939EF" w:rsidRDefault="002939EF" w:rsidP="002939EF">
            <w:pPr>
              <w:pStyle w:val="NoSpacing"/>
              <w:spacing w:before="60" w:after="120"/>
              <w:rPr>
                <w:rFonts w:asciiTheme="minorHAnsi" w:hAnsiTheme="minorHAnsi" w:cstheme="minorHAnsi"/>
              </w:rPr>
            </w:pPr>
            <w:r>
              <w:rPr>
                <w:rFonts w:asciiTheme="minorHAnsi" w:hAnsiTheme="minorHAnsi" w:cstheme="minorHAnsi"/>
              </w:rPr>
              <w:t>To Test Out the Capabilities of Power Automate I compiled a Simple System which Prompts User to Select a File and Depending on File Extension it Decides on How to Run the File.</w:t>
            </w:r>
          </w:p>
        </w:tc>
        <w:tc>
          <w:tcPr>
            <w:tcW w:w="2573" w:type="dxa"/>
          </w:tcPr>
          <w:p w14:paraId="5F2F37E9" w14:textId="308E74E6" w:rsidR="002939EF" w:rsidRDefault="002939EF" w:rsidP="002939EF">
            <w:pPr>
              <w:pStyle w:val="NoSpacing"/>
              <w:spacing w:before="60" w:after="120"/>
              <w:rPr>
                <w:rFonts w:asciiTheme="minorHAnsi" w:hAnsiTheme="minorHAnsi" w:cstheme="minorHAnsi"/>
                <w:b/>
                <w:shd w:val="clear" w:color="auto" w:fill="E5E8ED" w:themeFill="accent4" w:themeFillTint="33"/>
              </w:rPr>
            </w:pPr>
            <w:r>
              <w:rPr>
                <w:rFonts w:asciiTheme="minorHAnsi" w:hAnsiTheme="minorHAnsi" w:cstheme="minorHAnsi"/>
              </w:rPr>
              <w:t>Power Automate</w:t>
            </w:r>
          </w:p>
        </w:tc>
      </w:tr>
      <w:tr w:rsidR="002939EF" w14:paraId="52F619D5" w14:textId="77777777" w:rsidTr="000F4561">
        <w:tc>
          <w:tcPr>
            <w:tcW w:w="846" w:type="dxa"/>
          </w:tcPr>
          <w:p w14:paraId="1B8C3274" w14:textId="77777777" w:rsidR="002939EF" w:rsidRDefault="002939EF" w:rsidP="002939EF">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6C78575E" w14:textId="642755C6" w:rsidR="002939EF" w:rsidRDefault="002939EF" w:rsidP="002939EF">
            <w:pPr>
              <w:pStyle w:val="NoSpacing"/>
              <w:spacing w:before="60" w:after="120"/>
              <w:rPr>
                <w:rFonts w:ascii="Segoe UI" w:hAnsi="Segoe UI" w:cs="Segoe UI"/>
                <w:b/>
                <w:bCs/>
                <w:shd w:val="clear" w:color="auto" w:fill="FFFFFF"/>
              </w:rPr>
            </w:pPr>
            <w:r>
              <w:rPr>
                <w:rFonts w:ascii="Segoe UI" w:hAnsi="Segoe UI" w:cs="Segoe UI"/>
                <w:b/>
                <w:bCs/>
                <w:shd w:val="clear" w:color="auto" w:fill="FFFFFF"/>
              </w:rPr>
              <w:t>Android Mini Projects</w:t>
            </w:r>
          </w:p>
        </w:tc>
        <w:tc>
          <w:tcPr>
            <w:tcW w:w="5387" w:type="dxa"/>
          </w:tcPr>
          <w:p w14:paraId="5FBC9913" w14:textId="54126BF0" w:rsidR="002939EF" w:rsidRDefault="002939EF" w:rsidP="002939EF">
            <w:pPr>
              <w:pStyle w:val="NoSpacing"/>
              <w:spacing w:before="60" w:after="120"/>
              <w:rPr>
                <w:rFonts w:asciiTheme="minorHAnsi" w:hAnsiTheme="minorHAnsi" w:cstheme="minorHAnsi"/>
              </w:rPr>
            </w:pPr>
            <w:r>
              <w:rPr>
                <w:rFonts w:asciiTheme="minorHAnsi" w:hAnsiTheme="minorHAnsi" w:cstheme="minorHAnsi"/>
              </w:rPr>
              <w:t>Calculator, Login System</w:t>
            </w:r>
          </w:p>
        </w:tc>
        <w:tc>
          <w:tcPr>
            <w:tcW w:w="2573" w:type="dxa"/>
          </w:tcPr>
          <w:p w14:paraId="61494558" w14:textId="61C3BC50" w:rsidR="002939EF" w:rsidRDefault="002939EF" w:rsidP="002939EF">
            <w:pPr>
              <w:pStyle w:val="NoSpacing"/>
              <w:spacing w:before="60" w:after="120"/>
              <w:rPr>
                <w:rFonts w:asciiTheme="minorHAnsi" w:hAnsiTheme="minorHAnsi" w:cstheme="minorHAnsi"/>
              </w:rPr>
            </w:pPr>
            <w:r>
              <w:rPr>
                <w:rFonts w:asciiTheme="minorHAnsi" w:hAnsiTheme="minorHAnsi" w:cstheme="minorHAnsi"/>
              </w:rPr>
              <w:t>Java, XML, SQLite, Android Studio</w:t>
            </w:r>
          </w:p>
        </w:tc>
      </w:tr>
      <w:tr w:rsidR="002939EF" w14:paraId="58E7BDC8" w14:textId="77777777" w:rsidTr="000F4561">
        <w:tc>
          <w:tcPr>
            <w:tcW w:w="846" w:type="dxa"/>
          </w:tcPr>
          <w:p w14:paraId="016364DD" w14:textId="77777777" w:rsidR="002939EF" w:rsidRDefault="002939EF" w:rsidP="002939EF">
            <w:pPr>
              <w:pStyle w:val="NoSpacing"/>
              <w:numPr>
                <w:ilvl w:val="0"/>
                <w:numId w:val="25"/>
              </w:numPr>
              <w:spacing w:before="60" w:after="120"/>
              <w:rPr>
                <w:rFonts w:asciiTheme="minorHAnsi" w:hAnsiTheme="minorHAnsi" w:cstheme="minorHAnsi"/>
                <w:b/>
                <w:shd w:val="clear" w:color="auto" w:fill="E5E8ED" w:themeFill="accent4" w:themeFillTint="33"/>
              </w:rPr>
            </w:pPr>
          </w:p>
        </w:tc>
        <w:tc>
          <w:tcPr>
            <w:tcW w:w="1984" w:type="dxa"/>
          </w:tcPr>
          <w:p w14:paraId="5D211473" w14:textId="2D1C3902" w:rsidR="002939EF" w:rsidRDefault="002939EF" w:rsidP="002939EF">
            <w:pPr>
              <w:pStyle w:val="NoSpacing"/>
              <w:spacing w:before="60" w:after="120"/>
              <w:rPr>
                <w:rFonts w:ascii="Segoe UI" w:hAnsi="Segoe UI" w:cs="Segoe UI"/>
                <w:b/>
                <w:bCs/>
                <w:shd w:val="clear" w:color="auto" w:fill="FFFFFF"/>
              </w:rPr>
            </w:pPr>
            <w:r>
              <w:rPr>
                <w:rFonts w:ascii="Segoe UI" w:hAnsi="Segoe UI" w:cs="Segoe UI"/>
                <w:b/>
                <w:bCs/>
                <w:shd w:val="clear" w:color="auto" w:fill="FFFFFF"/>
              </w:rPr>
              <w:t>Java Swing Projects</w:t>
            </w:r>
          </w:p>
        </w:tc>
        <w:tc>
          <w:tcPr>
            <w:tcW w:w="5387" w:type="dxa"/>
          </w:tcPr>
          <w:p w14:paraId="591A7963" w14:textId="2EC3C371" w:rsidR="002939EF" w:rsidRDefault="002939EF" w:rsidP="002939EF">
            <w:pPr>
              <w:pStyle w:val="NoSpacing"/>
              <w:spacing w:before="60" w:after="120"/>
              <w:rPr>
                <w:rFonts w:asciiTheme="minorHAnsi" w:hAnsiTheme="minorHAnsi" w:cstheme="minorHAnsi"/>
              </w:rPr>
            </w:pPr>
            <w:r>
              <w:rPr>
                <w:rFonts w:asciiTheme="minorHAnsi" w:hAnsiTheme="minorHAnsi" w:cstheme="minorHAnsi"/>
              </w:rPr>
              <w:t>Notepad, Tic</w:t>
            </w:r>
            <w:r w:rsidRPr="002F24F3">
              <w:rPr>
                <w:rFonts w:asciiTheme="minorHAnsi" w:hAnsiTheme="minorHAnsi" w:cstheme="minorHAnsi"/>
              </w:rPr>
              <w:t>-Tac-Toe</w:t>
            </w:r>
            <w:r>
              <w:rPr>
                <w:rFonts w:asciiTheme="minorHAnsi" w:hAnsiTheme="minorHAnsi" w:cstheme="minorHAnsi"/>
              </w:rPr>
              <w:t xml:space="preserve"> Game, Currency Convertor, Metric Convertor</w:t>
            </w:r>
          </w:p>
        </w:tc>
        <w:tc>
          <w:tcPr>
            <w:tcW w:w="2573" w:type="dxa"/>
          </w:tcPr>
          <w:p w14:paraId="67AFA8B3" w14:textId="272D84FE" w:rsidR="002939EF" w:rsidRDefault="002939EF" w:rsidP="002939EF">
            <w:pPr>
              <w:pStyle w:val="NoSpacing"/>
              <w:spacing w:before="60" w:after="120"/>
              <w:rPr>
                <w:rFonts w:asciiTheme="minorHAnsi" w:hAnsiTheme="minorHAnsi" w:cstheme="minorHAnsi"/>
              </w:rPr>
            </w:pPr>
            <w:r>
              <w:rPr>
                <w:rFonts w:asciiTheme="minorHAnsi" w:hAnsiTheme="minorHAnsi" w:cstheme="minorHAnsi"/>
              </w:rPr>
              <w:t>Java, Java Swing</w:t>
            </w:r>
          </w:p>
        </w:tc>
      </w:tr>
    </w:tbl>
    <w:p w14:paraId="353B95F6" w14:textId="77777777" w:rsidR="00FD3060" w:rsidRDefault="00FD3060" w:rsidP="00BA578A">
      <w:pPr>
        <w:pStyle w:val="NoSpacing"/>
        <w:spacing w:before="60" w:after="120"/>
        <w:rPr>
          <w:rFonts w:asciiTheme="minorHAnsi" w:hAnsiTheme="minorHAnsi" w:cstheme="minorHAnsi"/>
          <w:b/>
          <w:shd w:val="clear" w:color="auto" w:fill="E5E8ED" w:themeFill="accent4" w:themeFillTint="33"/>
        </w:rPr>
      </w:pPr>
    </w:p>
    <w:sectPr w:rsidR="00FD3060" w:rsidSect="006C4379">
      <w:footerReference w:type="default" r:id="rId14"/>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D6E4D" w14:textId="77777777" w:rsidR="00F62884" w:rsidRDefault="00F62884" w:rsidP="00A5233B">
      <w:r>
        <w:separator/>
      </w:r>
    </w:p>
  </w:endnote>
  <w:endnote w:type="continuationSeparator" w:id="0">
    <w:p w14:paraId="23DA5354" w14:textId="77777777" w:rsidR="00F62884" w:rsidRDefault="00F62884" w:rsidP="00A5233B">
      <w:r>
        <w:continuationSeparator/>
      </w:r>
    </w:p>
  </w:endnote>
  <w:endnote w:type="continuationNotice" w:id="1">
    <w:p w14:paraId="78B95D1F" w14:textId="77777777" w:rsidR="00F62884" w:rsidRDefault="00F628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Cs w:val="24"/>
      </w:rPr>
      <w:id w:val="675464741"/>
      <w:docPartObj>
        <w:docPartGallery w:val="Page Numbers (Bottom of Page)"/>
        <w:docPartUnique/>
      </w:docPartObj>
    </w:sdtPr>
    <w:sdtEndPr>
      <w:rPr>
        <w:b/>
        <w:noProof/>
        <w:szCs w:val="20"/>
      </w:rPr>
    </w:sdtEndPr>
    <w:sdtContent>
      <w:p w14:paraId="27DB2800" w14:textId="77777777" w:rsidR="00F10E00" w:rsidRDefault="00F10E00" w:rsidP="00D256B3">
        <w:pPr>
          <w:pStyle w:val="NoSpacing"/>
          <w:jc w:val="center"/>
          <w:rPr>
            <w:szCs w:val="24"/>
          </w:rPr>
        </w:pPr>
      </w:p>
      <w:p w14:paraId="553057D2" w14:textId="4D08F02E" w:rsidR="00581B9D" w:rsidRPr="00C22C9D" w:rsidRDefault="00443F91" w:rsidP="00D256B3">
        <w:pPr>
          <w:pStyle w:val="NoSpacing"/>
          <w:jc w:val="center"/>
          <w:rPr>
            <w:rFonts w:ascii="Calibri" w:hAnsi="Calibri"/>
            <w:color w:val="7F7F7F"/>
            <w:spacing w:val="20"/>
            <w:lang w:val="en-GB" w:eastAsia="en-PH"/>
          </w:rPr>
        </w:pPr>
        <w:r w:rsidRPr="0028748E">
          <w:rPr>
            <w:rFonts w:ascii="Calibri" w:hAnsi="Calibri"/>
            <w:b/>
            <w:bCs/>
            <w:color w:val="7F7F7F"/>
            <w:spacing w:val="20"/>
            <w:lang w:val="en-GB" w:eastAsia="en-PH"/>
          </w:rPr>
          <w:t>C</w:t>
        </w:r>
        <w:r w:rsidR="002855AE" w:rsidRPr="0028748E">
          <w:rPr>
            <w:rFonts w:ascii="Calibri" w:hAnsi="Calibri"/>
            <w:b/>
            <w:bCs/>
            <w:color w:val="7F7F7F"/>
            <w:spacing w:val="20"/>
            <w:lang w:val="en-GB" w:eastAsia="en-PH"/>
          </w:rPr>
          <w:t>V</w:t>
        </w:r>
        <w:r w:rsidR="00183AF8" w:rsidRPr="0028748E">
          <w:rPr>
            <w:rFonts w:ascii="Calibri" w:hAnsi="Calibri"/>
            <w:b/>
            <w:bCs/>
            <w:color w:val="7F7F7F"/>
            <w:spacing w:val="20"/>
            <w:lang w:val="en-GB" w:eastAsia="en-PH"/>
          </w:rPr>
          <w:tab/>
        </w:r>
        <w:r w:rsidR="00183AF8" w:rsidRPr="0028748E">
          <w:rPr>
            <w:rFonts w:ascii="Calibri" w:hAnsi="Calibri"/>
            <w:b/>
            <w:bCs/>
            <w:color w:val="7F7F7F"/>
            <w:spacing w:val="20"/>
            <w:lang w:val="en-GB" w:eastAsia="en-PH"/>
          </w:rPr>
          <w:tab/>
        </w:r>
        <w:r w:rsidR="00183AF8" w:rsidRPr="0028748E">
          <w:rPr>
            <w:rFonts w:ascii="Calibri" w:hAnsi="Calibri"/>
            <w:b/>
            <w:bCs/>
            <w:color w:val="7F7F7F"/>
            <w:spacing w:val="20"/>
            <w:lang w:val="en-GB" w:eastAsia="en-PH"/>
          </w:rPr>
          <w:tab/>
        </w:r>
        <w:r w:rsidR="00183AF8" w:rsidRPr="0028748E">
          <w:rPr>
            <w:rFonts w:ascii="Calibri" w:hAnsi="Calibri"/>
            <w:b/>
            <w:bCs/>
            <w:color w:val="7F7F7F"/>
            <w:spacing w:val="20"/>
            <w:lang w:val="en-GB" w:eastAsia="en-PH"/>
          </w:rPr>
          <w:tab/>
        </w:r>
        <w:r w:rsidR="006C20AF">
          <w:rPr>
            <w:rFonts w:ascii="Calibri" w:hAnsi="Calibri"/>
            <w:b/>
            <w:bCs/>
            <w:color w:val="7F7F7F"/>
            <w:spacing w:val="20"/>
            <w:lang w:val="en-GB" w:eastAsia="en-PH"/>
          </w:rPr>
          <w:t>Jonathan Chacko</w:t>
        </w:r>
        <w:r w:rsidR="00183AF8" w:rsidRPr="0028748E">
          <w:rPr>
            <w:rFonts w:ascii="Calibri" w:hAnsi="Calibri"/>
            <w:b/>
            <w:bCs/>
            <w:color w:val="7F7F7F"/>
            <w:spacing w:val="20"/>
            <w:lang w:val="en-GB" w:eastAsia="en-PH"/>
          </w:rPr>
          <w:tab/>
        </w:r>
        <w:r w:rsidR="00183AF8" w:rsidRPr="0028748E">
          <w:rPr>
            <w:rFonts w:ascii="Calibri" w:hAnsi="Calibri"/>
            <w:b/>
            <w:bCs/>
            <w:color w:val="7F7F7F"/>
            <w:spacing w:val="20"/>
            <w:lang w:val="en-GB" w:eastAsia="en-PH"/>
          </w:rPr>
          <w:tab/>
        </w:r>
        <w:r w:rsidR="00183AF8" w:rsidRPr="0028748E">
          <w:rPr>
            <w:rFonts w:ascii="Calibri" w:hAnsi="Calibri"/>
            <w:b/>
            <w:bCs/>
            <w:color w:val="7F7F7F"/>
            <w:spacing w:val="20"/>
            <w:lang w:val="en-GB" w:eastAsia="en-PH"/>
          </w:rPr>
          <w:tab/>
        </w:r>
        <w:r w:rsidR="00183AF8" w:rsidRPr="0028748E">
          <w:rPr>
            <w:rFonts w:ascii="Calibri" w:hAnsi="Calibri"/>
            <w:b/>
            <w:bCs/>
            <w:color w:val="7F7F7F"/>
            <w:spacing w:val="20"/>
            <w:lang w:val="en-GB" w:eastAsia="en-PH"/>
          </w:rPr>
          <w:tab/>
        </w:r>
        <w:r w:rsidRPr="0028748E">
          <w:rPr>
            <w:rFonts w:ascii="Calibri" w:hAnsi="Calibri"/>
            <w:b/>
            <w:bCs/>
            <w:color w:val="7F7F7F"/>
            <w:spacing w:val="20"/>
            <w:lang w:val="en-GB" w:eastAsia="en-PH"/>
          </w:rPr>
          <w:fldChar w:fldCharType="begin"/>
        </w:r>
        <w:r w:rsidRPr="0028748E">
          <w:rPr>
            <w:rFonts w:ascii="Calibri" w:hAnsi="Calibri"/>
            <w:b/>
            <w:bCs/>
            <w:color w:val="7F7F7F"/>
            <w:spacing w:val="20"/>
            <w:lang w:val="en-GB" w:eastAsia="en-PH"/>
          </w:rPr>
          <w:instrText xml:space="preserve"> PAGE   \* MERGEFORMAT </w:instrText>
        </w:r>
        <w:r w:rsidRPr="0028748E">
          <w:rPr>
            <w:rFonts w:ascii="Calibri" w:hAnsi="Calibri"/>
            <w:b/>
            <w:bCs/>
            <w:color w:val="7F7F7F"/>
            <w:spacing w:val="20"/>
            <w:lang w:val="en-GB" w:eastAsia="en-PH"/>
          </w:rPr>
          <w:fldChar w:fldCharType="separate"/>
        </w:r>
        <w:r w:rsidRPr="0028748E">
          <w:rPr>
            <w:rFonts w:ascii="Calibri" w:hAnsi="Calibri"/>
            <w:b/>
            <w:bCs/>
            <w:color w:val="7F7F7F"/>
            <w:spacing w:val="20"/>
            <w:lang w:val="en-GB" w:eastAsia="en-PH"/>
          </w:rPr>
          <w:t>2</w:t>
        </w:r>
        <w:r w:rsidRPr="0028748E">
          <w:rPr>
            <w:rFonts w:ascii="Calibri" w:hAnsi="Calibri"/>
            <w:b/>
            <w:bCs/>
            <w:color w:val="7F7F7F"/>
            <w:spacing w:val="20"/>
            <w:lang w:val="en-GB" w:eastAsia="en-PH"/>
          </w:rPr>
          <w:fldChar w:fldCharType="end"/>
        </w:r>
        <w:r w:rsidRPr="0028748E">
          <w:rPr>
            <w:rFonts w:ascii="Calibri" w:hAnsi="Calibri"/>
            <w:b/>
            <w:bCs/>
            <w:color w:val="7F7F7F"/>
            <w:spacing w:val="20"/>
            <w:lang w:val="en-GB" w:eastAsia="en-PH"/>
          </w:rPr>
          <w:t xml:space="preserve"> | Page</w:t>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3E11B" w14:textId="77777777" w:rsidR="00F62884" w:rsidRDefault="00F62884" w:rsidP="00A5233B">
      <w:r>
        <w:separator/>
      </w:r>
    </w:p>
  </w:footnote>
  <w:footnote w:type="continuationSeparator" w:id="0">
    <w:p w14:paraId="374385B7" w14:textId="77777777" w:rsidR="00F62884" w:rsidRDefault="00F62884" w:rsidP="00A5233B">
      <w:r>
        <w:continuationSeparator/>
      </w:r>
    </w:p>
  </w:footnote>
  <w:footnote w:type="continuationNotice" w:id="1">
    <w:p w14:paraId="67ACC07D" w14:textId="77777777" w:rsidR="00F62884" w:rsidRDefault="00F628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90"/>
        </w:tabs>
        <w:ind w:left="342" w:hanging="432"/>
      </w:pPr>
    </w:lvl>
    <w:lvl w:ilvl="1">
      <w:start w:val="1"/>
      <w:numFmt w:val="none"/>
      <w:suff w:val="nothing"/>
      <w:lvlText w:val=""/>
      <w:lvlJc w:val="left"/>
      <w:pPr>
        <w:tabs>
          <w:tab w:val="num" w:pos="-90"/>
        </w:tabs>
        <w:ind w:left="486" w:hanging="576"/>
      </w:pPr>
    </w:lvl>
    <w:lvl w:ilvl="2">
      <w:start w:val="1"/>
      <w:numFmt w:val="none"/>
      <w:suff w:val="nothing"/>
      <w:lvlText w:val=""/>
      <w:lvlJc w:val="left"/>
      <w:pPr>
        <w:tabs>
          <w:tab w:val="num" w:pos="-90"/>
        </w:tabs>
        <w:ind w:left="630" w:hanging="720"/>
      </w:pPr>
    </w:lvl>
    <w:lvl w:ilvl="3">
      <w:start w:val="1"/>
      <w:numFmt w:val="none"/>
      <w:suff w:val="nothing"/>
      <w:lvlText w:val=""/>
      <w:lvlJc w:val="left"/>
      <w:pPr>
        <w:tabs>
          <w:tab w:val="num" w:pos="-90"/>
        </w:tabs>
        <w:ind w:left="774" w:hanging="864"/>
      </w:pPr>
    </w:lvl>
    <w:lvl w:ilvl="4">
      <w:start w:val="1"/>
      <w:numFmt w:val="none"/>
      <w:suff w:val="nothing"/>
      <w:lvlText w:val=""/>
      <w:lvlJc w:val="left"/>
      <w:pPr>
        <w:tabs>
          <w:tab w:val="num" w:pos="-90"/>
        </w:tabs>
        <w:ind w:left="918" w:hanging="1008"/>
      </w:pPr>
    </w:lvl>
    <w:lvl w:ilvl="5">
      <w:start w:val="1"/>
      <w:numFmt w:val="none"/>
      <w:suff w:val="nothing"/>
      <w:lvlText w:val=""/>
      <w:lvlJc w:val="left"/>
      <w:pPr>
        <w:tabs>
          <w:tab w:val="num" w:pos="-90"/>
        </w:tabs>
        <w:ind w:left="1062" w:hanging="1152"/>
      </w:pPr>
    </w:lvl>
    <w:lvl w:ilvl="6">
      <w:start w:val="1"/>
      <w:numFmt w:val="none"/>
      <w:suff w:val="nothing"/>
      <w:lvlText w:val=""/>
      <w:lvlJc w:val="left"/>
      <w:pPr>
        <w:tabs>
          <w:tab w:val="num" w:pos="-90"/>
        </w:tabs>
        <w:ind w:left="1206" w:hanging="1296"/>
      </w:pPr>
    </w:lvl>
    <w:lvl w:ilvl="7">
      <w:start w:val="1"/>
      <w:numFmt w:val="none"/>
      <w:suff w:val="nothing"/>
      <w:lvlText w:val=""/>
      <w:lvlJc w:val="left"/>
      <w:pPr>
        <w:tabs>
          <w:tab w:val="num" w:pos="-90"/>
        </w:tabs>
        <w:ind w:left="1350" w:hanging="1440"/>
      </w:pPr>
    </w:lvl>
    <w:lvl w:ilvl="8">
      <w:start w:val="1"/>
      <w:numFmt w:val="none"/>
      <w:suff w:val="nothing"/>
      <w:lvlText w:val=""/>
      <w:lvlJc w:val="left"/>
      <w:pPr>
        <w:tabs>
          <w:tab w:val="num" w:pos="-90"/>
        </w:tabs>
        <w:ind w:left="1494" w:hanging="1584"/>
      </w:pPr>
    </w:lvl>
  </w:abstractNum>
  <w:abstractNum w:abstractNumId="1" w15:restartNumberingAfterBreak="0">
    <w:nsid w:val="020D68C7"/>
    <w:multiLevelType w:val="hybridMultilevel"/>
    <w:tmpl w:val="B50404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DB595D"/>
    <w:multiLevelType w:val="hybridMultilevel"/>
    <w:tmpl w:val="3BCC5ED8"/>
    <w:lvl w:ilvl="0" w:tplc="32C6450C">
      <w:numFmt w:val="bullet"/>
      <w:lvlText w:val="-"/>
      <w:lvlJc w:val="left"/>
      <w:pPr>
        <w:ind w:left="720" w:hanging="360"/>
      </w:pPr>
      <w:rPr>
        <w:rFonts w:ascii="Calibri" w:eastAsia="SimSu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628DB"/>
    <w:multiLevelType w:val="hybridMultilevel"/>
    <w:tmpl w:val="184ECCE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6A0E64"/>
    <w:multiLevelType w:val="hybridMultilevel"/>
    <w:tmpl w:val="13EA3C88"/>
    <w:lvl w:ilvl="0" w:tplc="A568383E">
      <w:numFmt w:val="bullet"/>
      <w:lvlText w:val="•"/>
      <w:lvlJc w:val="left"/>
      <w:pPr>
        <w:ind w:left="720" w:hanging="720"/>
      </w:pPr>
      <w:rPr>
        <w:rFonts w:ascii="Calibri" w:eastAsia="SimSun"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AF145FC"/>
    <w:multiLevelType w:val="hybridMultilevel"/>
    <w:tmpl w:val="4992F1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51818ED"/>
    <w:multiLevelType w:val="hybridMultilevel"/>
    <w:tmpl w:val="E33C26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72D794D"/>
    <w:multiLevelType w:val="hybridMultilevel"/>
    <w:tmpl w:val="B89AA0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F80463"/>
    <w:multiLevelType w:val="hybridMultilevel"/>
    <w:tmpl w:val="0DBC4C7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366554E"/>
    <w:multiLevelType w:val="hybridMultilevel"/>
    <w:tmpl w:val="9FA042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CF280F"/>
    <w:multiLevelType w:val="hybridMultilevel"/>
    <w:tmpl w:val="E20EDDE0"/>
    <w:lvl w:ilvl="0" w:tplc="10090001">
      <w:start w:val="1"/>
      <w:numFmt w:val="bullet"/>
      <w:lvlText w:val=""/>
      <w:lvlJc w:val="left"/>
      <w:pPr>
        <w:ind w:left="72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40110D3"/>
    <w:multiLevelType w:val="hybridMultilevel"/>
    <w:tmpl w:val="36723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DA2F8F"/>
    <w:multiLevelType w:val="hybridMultilevel"/>
    <w:tmpl w:val="91DE5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757A0E"/>
    <w:multiLevelType w:val="hybridMultilevel"/>
    <w:tmpl w:val="8AF8BF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284F1A"/>
    <w:multiLevelType w:val="hybridMultilevel"/>
    <w:tmpl w:val="AF980D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8300478"/>
    <w:multiLevelType w:val="hybridMultilevel"/>
    <w:tmpl w:val="3FA066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A8C0013"/>
    <w:multiLevelType w:val="hybridMultilevel"/>
    <w:tmpl w:val="FC0A923A"/>
    <w:lvl w:ilvl="0" w:tplc="A568383E">
      <w:numFmt w:val="bullet"/>
      <w:lvlText w:val="•"/>
      <w:lvlJc w:val="left"/>
      <w:pPr>
        <w:ind w:left="720" w:hanging="72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C486F9C"/>
    <w:multiLevelType w:val="hybridMultilevel"/>
    <w:tmpl w:val="0D3644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CDB774D"/>
    <w:multiLevelType w:val="hybridMultilevel"/>
    <w:tmpl w:val="1FF417F2"/>
    <w:lvl w:ilvl="0" w:tplc="A568383E">
      <w:numFmt w:val="bullet"/>
      <w:lvlText w:val="•"/>
      <w:lvlJc w:val="left"/>
      <w:pPr>
        <w:ind w:left="1440" w:hanging="720"/>
      </w:pPr>
      <w:rPr>
        <w:rFonts w:ascii="Calibri" w:eastAsia="SimSun"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5EDD0964"/>
    <w:multiLevelType w:val="hybridMultilevel"/>
    <w:tmpl w:val="23968C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12173F"/>
    <w:multiLevelType w:val="hybridMultilevel"/>
    <w:tmpl w:val="3C68B4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3C5AF4"/>
    <w:multiLevelType w:val="hybridMultilevel"/>
    <w:tmpl w:val="F208B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6076C27"/>
    <w:multiLevelType w:val="hybridMultilevel"/>
    <w:tmpl w:val="E990CFC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ACA06FC"/>
    <w:multiLevelType w:val="hybridMultilevel"/>
    <w:tmpl w:val="11543BE0"/>
    <w:lvl w:ilvl="0" w:tplc="04090001">
      <w:start w:val="1"/>
      <w:numFmt w:val="bullet"/>
      <w:lvlText w:val=""/>
      <w:lvlJc w:val="left"/>
      <w:pPr>
        <w:ind w:left="720" w:hanging="360"/>
      </w:pPr>
      <w:rPr>
        <w:rFonts w:ascii="Symbol" w:hAnsi="Symbol" w:hint="default"/>
      </w:rPr>
    </w:lvl>
    <w:lvl w:ilvl="1" w:tplc="77D23DE6">
      <w:numFmt w:val="bullet"/>
      <w:lvlText w:val="•"/>
      <w:lvlJc w:val="left"/>
      <w:pPr>
        <w:ind w:left="1800" w:hanging="720"/>
      </w:pPr>
      <w:rPr>
        <w:rFonts w:ascii="Calibri" w:eastAsia="SimSun"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E60159D"/>
    <w:multiLevelType w:val="hybridMultilevel"/>
    <w:tmpl w:val="D34E0B96"/>
    <w:lvl w:ilvl="0" w:tplc="A568383E">
      <w:numFmt w:val="bullet"/>
      <w:lvlText w:val="•"/>
      <w:lvlJc w:val="left"/>
      <w:pPr>
        <w:ind w:left="720" w:hanging="72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4484DF0"/>
    <w:multiLevelType w:val="hybridMultilevel"/>
    <w:tmpl w:val="7A4893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9033D45"/>
    <w:multiLevelType w:val="hybridMultilevel"/>
    <w:tmpl w:val="24564B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A335C0E"/>
    <w:multiLevelType w:val="hybridMultilevel"/>
    <w:tmpl w:val="A9C6C69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B6A7645"/>
    <w:multiLevelType w:val="hybridMultilevel"/>
    <w:tmpl w:val="4DC05480"/>
    <w:lvl w:ilvl="0" w:tplc="04090001">
      <w:start w:val="1"/>
      <w:numFmt w:val="bullet"/>
      <w:lvlText w:val=""/>
      <w:lvlJc w:val="left"/>
      <w:pPr>
        <w:ind w:left="720" w:hanging="360"/>
      </w:pPr>
      <w:rPr>
        <w:rFonts w:ascii="Symbol" w:hAnsi="Symbol" w:hint="default"/>
        <w:color w:val="629DD1" w:themeColor="accent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D282C33"/>
    <w:multiLevelType w:val="hybridMultilevel"/>
    <w:tmpl w:val="BBF2C40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DFE49E0"/>
    <w:multiLevelType w:val="hybridMultilevel"/>
    <w:tmpl w:val="116246F0"/>
    <w:lvl w:ilvl="0" w:tplc="798A2BEA">
      <w:start w:val="1"/>
      <w:numFmt w:val="bullet"/>
      <w:lvlText w:val="-"/>
      <w:lvlJc w:val="left"/>
      <w:pPr>
        <w:ind w:left="720" w:hanging="360"/>
      </w:pPr>
      <w:rPr>
        <w:rFonts w:ascii="Calibri" w:eastAsia="SimSu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465411">
    <w:abstractNumId w:val="0"/>
  </w:num>
  <w:num w:numId="2" w16cid:durableId="1857959334">
    <w:abstractNumId w:val="28"/>
  </w:num>
  <w:num w:numId="3" w16cid:durableId="353773729">
    <w:abstractNumId w:val="25"/>
  </w:num>
  <w:num w:numId="4" w16cid:durableId="501744497">
    <w:abstractNumId w:val="7"/>
  </w:num>
  <w:num w:numId="5" w16cid:durableId="2110881788">
    <w:abstractNumId w:val="6"/>
  </w:num>
  <w:num w:numId="6" w16cid:durableId="2020697723">
    <w:abstractNumId w:val="13"/>
  </w:num>
  <w:num w:numId="7" w16cid:durableId="1957252084">
    <w:abstractNumId w:val="5"/>
  </w:num>
  <w:num w:numId="8" w16cid:durableId="880550910">
    <w:abstractNumId w:val="1"/>
  </w:num>
  <w:num w:numId="9" w16cid:durableId="1041050734">
    <w:abstractNumId w:val="8"/>
  </w:num>
  <w:num w:numId="10" w16cid:durableId="1166244581">
    <w:abstractNumId w:val="23"/>
  </w:num>
  <w:num w:numId="11" w16cid:durableId="986326825">
    <w:abstractNumId w:val="27"/>
  </w:num>
  <w:num w:numId="12" w16cid:durableId="596791649">
    <w:abstractNumId w:val="12"/>
  </w:num>
  <w:num w:numId="13" w16cid:durableId="876042179">
    <w:abstractNumId w:val="3"/>
  </w:num>
  <w:num w:numId="14" w16cid:durableId="408890539">
    <w:abstractNumId w:val="4"/>
  </w:num>
  <w:num w:numId="15" w16cid:durableId="738138429">
    <w:abstractNumId w:val="24"/>
  </w:num>
  <w:num w:numId="16" w16cid:durableId="997804332">
    <w:abstractNumId w:val="18"/>
  </w:num>
  <w:num w:numId="17" w16cid:durableId="441076743">
    <w:abstractNumId w:val="16"/>
  </w:num>
  <w:num w:numId="18" w16cid:durableId="2055082207">
    <w:abstractNumId w:val="10"/>
  </w:num>
  <w:num w:numId="19" w16cid:durableId="692415287">
    <w:abstractNumId w:val="22"/>
  </w:num>
  <w:num w:numId="20" w16cid:durableId="262999123">
    <w:abstractNumId w:val="29"/>
  </w:num>
  <w:num w:numId="21" w16cid:durableId="977339354">
    <w:abstractNumId w:val="21"/>
  </w:num>
  <w:num w:numId="22" w16cid:durableId="1786343109">
    <w:abstractNumId w:val="15"/>
  </w:num>
  <w:num w:numId="23" w16cid:durableId="173765114">
    <w:abstractNumId w:val="14"/>
  </w:num>
  <w:num w:numId="24" w16cid:durableId="1838030693">
    <w:abstractNumId w:val="2"/>
  </w:num>
  <w:num w:numId="25" w16cid:durableId="120613034">
    <w:abstractNumId w:val="11"/>
  </w:num>
  <w:num w:numId="26" w16cid:durableId="1130824851">
    <w:abstractNumId w:val="20"/>
  </w:num>
  <w:num w:numId="27" w16cid:durableId="1090393551">
    <w:abstractNumId w:val="9"/>
  </w:num>
  <w:num w:numId="28" w16cid:durableId="381709899">
    <w:abstractNumId w:val="26"/>
  </w:num>
  <w:num w:numId="29" w16cid:durableId="652492961">
    <w:abstractNumId w:val="19"/>
  </w:num>
  <w:num w:numId="30" w16cid:durableId="1162113523">
    <w:abstractNumId w:val="30"/>
  </w:num>
  <w:num w:numId="31" w16cid:durableId="918276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1A"/>
    <w:rsid w:val="000013C1"/>
    <w:rsid w:val="00001839"/>
    <w:rsid w:val="00001EF4"/>
    <w:rsid w:val="0000735A"/>
    <w:rsid w:val="00011561"/>
    <w:rsid w:val="0002160F"/>
    <w:rsid w:val="000233DA"/>
    <w:rsid w:val="0002345E"/>
    <w:rsid w:val="00024CF7"/>
    <w:rsid w:val="000275DA"/>
    <w:rsid w:val="00030183"/>
    <w:rsid w:val="00037338"/>
    <w:rsid w:val="0004202D"/>
    <w:rsid w:val="00052446"/>
    <w:rsid w:val="00053F1E"/>
    <w:rsid w:val="00054CF4"/>
    <w:rsid w:val="00075171"/>
    <w:rsid w:val="00075D23"/>
    <w:rsid w:val="00076BEF"/>
    <w:rsid w:val="0008020D"/>
    <w:rsid w:val="000811A2"/>
    <w:rsid w:val="00081CD4"/>
    <w:rsid w:val="0008461A"/>
    <w:rsid w:val="00086F38"/>
    <w:rsid w:val="000908B4"/>
    <w:rsid w:val="0009207C"/>
    <w:rsid w:val="000A5F66"/>
    <w:rsid w:val="000A7ED8"/>
    <w:rsid w:val="000B2595"/>
    <w:rsid w:val="000B563A"/>
    <w:rsid w:val="000C0608"/>
    <w:rsid w:val="000C458E"/>
    <w:rsid w:val="000C5351"/>
    <w:rsid w:val="000D7514"/>
    <w:rsid w:val="000E24D9"/>
    <w:rsid w:val="000F0E12"/>
    <w:rsid w:val="000F3661"/>
    <w:rsid w:val="000F4561"/>
    <w:rsid w:val="000F78E1"/>
    <w:rsid w:val="001063B4"/>
    <w:rsid w:val="00106D88"/>
    <w:rsid w:val="001119F7"/>
    <w:rsid w:val="00111EBF"/>
    <w:rsid w:val="0011349A"/>
    <w:rsid w:val="00113A54"/>
    <w:rsid w:val="00120A72"/>
    <w:rsid w:val="0012572E"/>
    <w:rsid w:val="00131ABE"/>
    <w:rsid w:val="001342DC"/>
    <w:rsid w:val="001351E9"/>
    <w:rsid w:val="001400C8"/>
    <w:rsid w:val="001403CF"/>
    <w:rsid w:val="00144908"/>
    <w:rsid w:val="00152A5B"/>
    <w:rsid w:val="00154922"/>
    <w:rsid w:val="00160C78"/>
    <w:rsid w:val="00163B66"/>
    <w:rsid w:val="00170288"/>
    <w:rsid w:val="00174545"/>
    <w:rsid w:val="0017727E"/>
    <w:rsid w:val="001807E2"/>
    <w:rsid w:val="00183AF8"/>
    <w:rsid w:val="0018688A"/>
    <w:rsid w:val="0019200F"/>
    <w:rsid w:val="00193B16"/>
    <w:rsid w:val="00197536"/>
    <w:rsid w:val="001A450C"/>
    <w:rsid w:val="001B2099"/>
    <w:rsid w:val="001B3AC3"/>
    <w:rsid w:val="001D2ED2"/>
    <w:rsid w:val="001D487B"/>
    <w:rsid w:val="001D7ED2"/>
    <w:rsid w:val="001E2322"/>
    <w:rsid w:val="001E73CF"/>
    <w:rsid w:val="001F0D2B"/>
    <w:rsid w:val="001F164F"/>
    <w:rsid w:val="001F5E02"/>
    <w:rsid w:val="002009FD"/>
    <w:rsid w:val="0020411F"/>
    <w:rsid w:val="00206441"/>
    <w:rsid w:val="00215A01"/>
    <w:rsid w:val="00217ECD"/>
    <w:rsid w:val="002232C2"/>
    <w:rsid w:val="00224EB7"/>
    <w:rsid w:val="002445C5"/>
    <w:rsid w:val="002504EF"/>
    <w:rsid w:val="00250EA1"/>
    <w:rsid w:val="00251FFF"/>
    <w:rsid w:val="002617FB"/>
    <w:rsid w:val="00263E95"/>
    <w:rsid w:val="0027372A"/>
    <w:rsid w:val="00274A7B"/>
    <w:rsid w:val="002813A8"/>
    <w:rsid w:val="00282589"/>
    <w:rsid w:val="002855AE"/>
    <w:rsid w:val="0028748E"/>
    <w:rsid w:val="00291717"/>
    <w:rsid w:val="002939EF"/>
    <w:rsid w:val="00296F43"/>
    <w:rsid w:val="002A0B4C"/>
    <w:rsid w:val="002A0E17"/>
    <w:rsid w:val="002A43CB"/>
    <w:rsid w:val="002A57BB"/>
    <w:rsid w:val="002A7D35"/>
    <w:rsid w:val="002B0E55"/>
    <w:rsid w:val="002B35D6"/>
    <w:rsid w:val="002C5CFE"/>
    <w:rsid w:val="002D2B1D"/>
    <w:rsid w:val="002D4AD6"/>
    <w:rsid w:val="002D5186"/>
    <w:rsid w:val="002D72B4"/>
    <w:rsid w:val="002E06F2"/>
    <w:rsid w:val="002E79D8"/>
    <w:rsid w:val="002F06CE"/>
    <w:rsid w:val="002F24F3"/>
    <w:rsid w:val="002F60E1"/>
    <w:rsid w:val="00305092"/>
    <w:rsid w:val="00313431"/>
    <w:rsid w:val="003223C5"/>
    <w:rsid w:val="0032407D"/>
    <w:rsid w:val="0032449B"/>
    <w:rsid w:val="00324C0B"/>
    <w:rsid w:val="003256BE"/>
    <w:rsid w:val="00326895"/>
    <w:rsid w:val="00326902"/>
    <w:rsid w:val="00331BF1"/>
    <w:rsid w:val="00333F43"/>
    <w:rsid w:val="00334389"/>
    <w:rsid w:val="00340BDD"/>
    <w:rsid w:val="00340E3D"/>
    <w:rsid w:val="00346E8A"/>
    <w:rsid w:val="00346F66"/>
    <w:rsid w:val="00347B57"/>
    <w:rsid w:val="00356A56"/>
    <w:rsid w:val="00361D88"/>
    <w:rsid w:val="003621BF"/>
    <w:rsid w:val="0036431B"/>
    <w:rsid w:val="0036742A"/>
    <w:rsid w:val="0037099E"/>
    <w:rsid w:val="00370B27"/>
    <w:rsid w:val="003718D0"/>
    <w:rsid w:val="00376466"/>
    <w:rsid w:val="003817FC"/>
    <w:rsid w:val="003824C6"/>
    <w:rsid w:val="00395DB2"/>
    <w:rsid w:val="003A3726"/>
    <w:rsid w:val="003A5C87"/>
    <w:rsid w:val="003B2DEC"/>
    <w:rsid w:val="003C0A40"/>
    <w:rsid w:val="003C32AC"/>
    <w:rsid w:val="003C7851"/>
    <w:rsid w:val="003D0BFE"/>
    <w:rsid w:val="003D243C"/>
    <w:rsid w:val="003F53FC"/>
    <w:rsid w:val="0040562D"/>
    <w:rsid w:val="0040592B"/>
    <w:rsid w:val="0041407D"/>
    <w:rsid w:val="0042098F"/>
    <w:rsid w:val="004215BD"/>
    <w:rsid w:val="00423DF9"/>
    <w:rsid w:val="00427372"/>
    <w:rsid w:val="004379E0"/>
    <w:rsid w:val="00443556"/>
    <w:rsid w:val="00443F91"/>
    <w:rsid w:val="00445E68"/>
    <w:rsid w:val="004474C3"/>
    <w:rsid w:val="004564B9"/>
    <w:rsid w:val="00462ED3"/>
    <w:rsid w:val="004710EB"/>
    <w:rsid w:val="00472490"/>
    <w:rsid w:val="0047683C"/>
    <w:rsid w:val="00476941"/>
    <w:rsid w:val="0048599C"/>
    <w:rsid w:val="004867D6"/>
    <w:rsid w:val="00495FDB"/>
    <w:rsid w:val="0049744B"/>
    <w:rsid w:val="004A1181"/>
    <w:rsid w:val="004B36D4"/>
    <w:rsid w:val="004C2524"/>
    <w:rsid w:val="004D125D"/>
    <w:rsid w:val="004E3461"/>
    <w:rsid w:val="004F6F76"/>
    <w:rsid w:val="005019C3"/>
    <w:rsid w:val="005049F6"/>
    <w:rsid w:val="00505A1C"/>
    <w:rsid w:val="00505E90"/>
    <w:rsid w:val="005178F6"/>
    <w:rsid w:val="00520AAB"/>
    <w:rsid w:val="005233FB"/>
    <w:rsid w:val="005263EA"/>
    <w:rsid w:val="00526B4C"/>
    <w:rsid w:val="00541D6F"/>
    <w:rsid w:val="00543726"/>
    <w:rsid w:val="005655EF"/>
    <w:rsid w:val="00576276"/>
    <w:rsid w:val="00580A22"/>
    <w:rsid w:val="00581B9D"/>
    <w:rsid w:val="00591F54"/>
    <w:rsid w:val="00594640"/>
    <w:rsid w:val="005A4E55"/>
    <w:rsid w:val="005B22A2"/>
    <w:rsid w:val="005B582B"/>
    <w:rsid w:val="005C2BE9"/>
    <w:rsid w:val="005C3BD8"/>
    <w:rsid w:val="005E395A"/>
    <w:rsid w:val="005F026B"/>
    <w:rsid w:val="005F0C28"/>
    <w:rsid w:val="00600903"/>
    <w:rsid w:val="00606273"/>
    <w:rsid w:val="00627800"/>
    <w:rsid w:val="00637741"/>
    <w:rsid w:val="00641599"/>
    <w:rsid w:val="006439A9"/>
    <w:rsid w:val="00644BCA"/>
    <w:rsid w:val="00644D65"/>
    <w:rsid w:val="00665123"/>
    <w:rsid w:val="00674B7E"/>
    <w:rsid w:val="006754C5"/>
    <w:rsid w:val="0067661B"/>
    <w:rsid w:val="00680EEF"/>
    <w:rsid w:val="006841B4"/>
    <w:rsid w:val="006928AA"/>
    <w:rsid w:val="006932B9"/>
    <w:rsid w:val="00694202"/>
    <w:rsid w:val="006A3E89"/>
    <w:rsid w:val="006A45DF"/>
    <w:rsid w:val="006B0F98"/>
    <w:rsid w:val="006B1170"/>
    <w:rsid w:val="006B2F1B"/>
    <w:rsid w:val="006B485D"/>
    <w:rsid w:val="006B5410"/>
    <w:rsid w:val="006B792E"/>
    <w:rsid w:val="006C20AF"/>
    <w:rsid w:val="006C3024"/>
    <w:rsid w:val="006C33CD"/>
    <w:rsid w:val="006C4379"/>
    <w:rsid w:val="006C592D"/>
    <w:rsid w:val="006D39FE"/>
    <w:rsid w:val="006D5198"/>
    <w:rsid w:val="006D6676"/>
    <w:rsid w:val="006D6797"/>
    <w:rsid w:val="006E7C13"/>
    <w:rsid w:val="006E7F94"/>
    <w:rsid w:val="006F04F7"/>
    <w:rsid w:val="006F3D3C"/>
    <w:rsid w:val="00701635"/>
    <w:rsid w:val="00714513"/>
    <w:rsid w:val="0071559A"/>
    <w:rsid w:val="0072034C"/>
    <w:rsid w:val="00722AF1"/>
    <w:rsid w:val="00723640"/>
    <w:rsid w:val="00723B31"/>
    <w:rsid w:val="007257C1"/>
    <w:rsid w:val="00731C42"/>
    <w:rsid w:val="007323BE"/>
    <w:rsid w:val="007360B9"/>
    <w:rsid w:val="0074162F"/>
    <w:rsid w:val="00742C02"/>
    <w:rsid w:val="00746219"/>
    <w:rsid w:val="007504B5"/>
    <w:rsid w:val="00755197"/>
    <w:rsid w:val="00762C3C"/>
    <w:rsid w:val="0077011B"/>
    <w:rsid w:val="007703BC"/>
    <w:rsid w:val="007741CD"/>
    <w:rsid w:val="00774C57"/>
    <w:rsid w:val="00777BB4"/>
    <w:rsid w:val="007802DB"/>
    <w:rsid w:val="00781172"/>
    <w:rsid w:val="00782D0B"/>
    <w:rsid w:val="00793607"/>
    <w:rsid w:val="00795625"/>
    <w:rsid w:val="007B4BC2"/>
    <w:rsid w:val="007D1BB7"/>
    <w:rsid w:val="007D273B"/>
    <w:rsid w:val="007D38B9"/>
    <w:rsid w:val="007D6994"/>
    <w:rsid w:val="007D6E44"/>
    <w:rsid w:val="007E12BB"/>
    <w:rsid w:val="007E21AC"/>
    <w:rsid w:val="007E2691"/>
    <w:rsid w:val="007F0DA3"/>
    <w:rsid w:val="007F4E57"/>
    <w:rsid w:val="007F66C1"/>
    <w:rsid w:val="007F6FB4"/>
    <w:rsid w:val="00810377"/>
    <w:rsid w:val="008145BE"/>
    <w:rsid w:val="00815604"/>
    <w:rsid w:val="00817FDD"/>
    <w:rsid w:val="00824CB4"/>
    <w:rsid w:val="00825AE5"/>
    <w:rsid w:val="008324F8"/>
    <w:rsid w:val="00834B23"/>
    <w:rsid w:val="00835CF1"/>
    <w:rsid w:val="00852399"/>
    <w:rsid w:val="00854BCA"/>
    <w:rsid w:val="00860465"/>
    <w:rsid w:val="00860A85"/>
    <w:rsid w:val="00864747"/>
    <w:rsid w:val="008730D1"/>
    <w:rsid w:val="00873883"/>
    <w:rsid w:val="00891D14"/>
    <w:rsid w:val="00893928"/>
    <w:rsid w:val="0089544E"/>
    <w:rsid w:val="00895A14"/>
    <w:rsid w:val="008970C8"/>
    <w:rsid w:val="0089799D"/>
    <w:rsid w:val="008A1455"/>
    <w:rsid w:val="008A1E71"/>
    <w:rsid w:val="008A2C64"/>
    <w:rsid w:val="008A52C4"/>
    <w:rsid w:val="008B0D5B"/>
    <w:rsid w:val="008C180C"/>
    <w:rsid w:val="008D42C8"/>
    <w:rsid w:val="008E08B3"/>
    <w:rsid w:val="00900896"/>
    <w:rsid w:val="00901158"/>
    <w:rsid w:val="0090295D"/>
    <w:rsid w:val="0090697C"/>
    <w:rsid w:val="00910904"/>
    <w:rsid w:val="00912501"/>
    <w:rsid w:val="00915ACB"/>
    <w:rsid w:val="00916113"/>
    <w:rsid w:val="00917BD1"/>
    <w:rsid w:val="00924883"/>
    <w:rsid w:val="00925353"/>
    <w:rsid w:val="00927045"/>
    <w:rsid w:val="009340E8"/>
    <w:rsid w:val="00934965"/>
    <w:rsid w:val="00937570"/>
    <w:rsid w:val="00937657"/>
    <w:rsid w:val="00941CAD"/>
    <w:rsid w:val="00946540"/>
    <w:rsid w:val="00950EC4"/>
    <w:rsid w:val="00960BF3"/>
    <w:rsid w:val="00961185"/>
    <w:rsid w:val="009715B9"/>
    <w:rsid w:val="009730F4"/>
    <w:rsid w:val="00981A93"/>
    <w:rsid w:val="00984113"/>
    <w:rsid w:val="00985833"/>
    <w:rsid w:val="00986374"/>
    <w:rsid w:val="00990CB6"/>
    <w:rsid w:val="00992CCF"/>
    <w:rsid w:val="00993DEA"/>
    <w:rsid w:val="0099530C"/>
    <w:rsid w:val="009A1B93"/>
    <w:rsid w:val="009A1CDC"/>
    <w:rsid w:val="009A3EFF"/>
    <w:rsid w:val="009A61E7"/>
    <w:rsid w:val="009A64FB"/>
    <w:rsid w:val="009B36DF"/>
    <w:rsid w:val="009B4190"/>
    <w:rsid w:val="009C26B3"/>
    <w:rsid w:val="009D65F5"/>
    <w:rsid w:val="009F3517"/>
    <w:rsid w:val="00A0031F"/>
    <w:rsid w:val="00A0545E"/>
    <w:rsid w:val="00A2189E"/>
    <w:rsid w:val="00A22294"/>
    <w:rsid w:val="00A34E07"/>
    <w:rsid w:val="00A350C0"/>
    <w:rsid w:val="00A3778F"/>
    <w:rsid w:val="00A37A82"/>
    <w:rsid w:val="00A4430B"/>
    <w:rsid w:val="00A5233B"/>
    <w:rsid w:val="00A55F8E"/>
    <w:rsid w:val="00A56831"/>
    <w:rsid w:val="00A635E8"/>
    <w:rsid w:val="00A70517"/>
    <w:rsid w:val="00A761DD"/>
    <w:rsid w:val="00A843D2"/>
    <w:rsid w:val="00A93BB4"/>
    <w:rsid w:val="00A95FC7"/>
    <w:rsid w:val="00A968B7"/>
    <w:rsid w:val="00A97DB6"/>
    <w:rsid w:val="00AA080B"/>
    <w:rsid w:val="00AB00AD"/>
    <w:rsid w:val="00AB1312"/>
    <w:rsid w:val="00AB3BF2"/>
    <w:rsid w:val="00AC325F"/>
    <w:rsid w:val="00AD2BE3"/>
    <w:rsid w:val="00AD3AD9"/>
    <w:rsid w:val="00AD6ED7"/>
    <w:rsid w:val="00AE1089"/>
    <w:rsid w:val="00AE258E"/>
    <w:rsid w:val="00AE2F2F"/>
    <w:rsid w:val="00AE3BC2"/>
    <w:rsid w:val="00AF1E36"/>
    <w:rsid w:val="00AF35B1"/>
    <w:rsid w:val="00AF706B"/>
    <w:rsid w:val="00B0252E"/>
    <w:rsid w:val="00B04D38"/>
    <w:rsid w:val="00B14DCE"/>
    <w:rsid w:val="00B26463"/>
    <w:rsid w:val="00B275D0"/>
    <w:rsid w:val="00B407B9"/>
    <w:rsid w:val="00B42403"/>
    <w:rsid w:val="00B43527"/>
    <w:rsid w:val="00B51324"/>
    <w:rsid w:val="00B52280"/>
    <w:rsid w:val="00B54ED9"/>
    <w:rsid w:val="00B64DFB"/>
    <w:rsid w:val="00B66206"/>
    <w:rsid w:val="00B7044A"/>
    <w:rsid w:val="00B729B6"/>
    <w:rsid w:val="00B7424D"/>
    <w:rsid w:val="00B7702C"/>
    <w:rsid w:val="00B92957"/>
    <w:rsid w:val="00BA3D3A"/>
    <w:rsid w:val="00BA578A"/>
    <w:rsid w:val="00BB2AB6"/>
    <w:rsid w:val="00BB42FA"/>
    <w:rsid w:val="00BB7985"/>
    <w:rsid w:val="00BC397B"/>
    <w:rsid w:val="00BC6866"/>
    <w:rsid w:val="00BD4D82"/>
    <w:rsid w:val="00BE09AF"/>
    <w:rsid w:val="00BE0C39"/>
    <w:rsid w:val="00BE1441"/>
    <w:rsid w:val="00BE1FBF"/>
    <w:rsid w:val="00BE49AA"/>
    <w:rsid w:val="00BE7B3C"/>
    <w:rsid w:val="00BF1BEB"/>
    <w:rsid w:val="00C04B80"/>
    <w:rsid w:val="00C13092"/>
    <w:rsid w:val="00C26FA2"/>
    <w:rsid w:val="00C308B2"/>
    <w:rsid w:val="00C3279B"/>
    <w:rsid w:val="00C3372D"/>
    <w:rsid w:val="00C60AB8"/>
    <w:rsid w:val="00C6640E"/>
    <w:rsid w:val="00C67D95"/>
    <w:rsid w:val="00C716E6"/>
    <w:rsid w:val="00C71E5E"/>
    <w:rsid w:val="00C76612"/>
    <w:rsid w:val="00C828F8"/>
    <w:rsid w:val="00C8426E"/>
    <w:rsid w:val="00C84BC2"/>
    <w:rsid w:val="00C86014"/>
    <w:rsid w:val="00C87467"/>
    <w:rsid w:val="00CA0CEB"/>
    <w:rsid w:val="00CA5064"/>
    <w:rsid w:val="00CA5DF1"/>
    <w:rsid w:val="00CB6273"/>
    <w:rsid w:val="00CB6D16"/>
    <w:rsid w:val="00CC1CBB"/>
    <w:rsid w:val="00CC6688"/>
    <w:rsid w:val="00CD594B"/>
    <w:rsid w:val="00CF3C2E"/>
    <w:rsid w:val="00CF6DCF"/>
    <w:rsid w:val="00CF7A47"/>
    <w:rsid w:val="00D10B2E"/>
    <w:rsid w:val="00D1263D"/>
    <w:rsid w:val="00D1537C"/>
    <w:rsid w:val="00D2568C"/>
    <w:rsid w:val="00D256B3"/>
    <w:rsid w:val="00D279C1"/>
    <w:rsid w:val="00D30D11"/>
    <w:rsid w:val="00D34F66"/>
    <w:rsid w:val="00D413BE"/>
    <w:rsid w:val="00D4607A"/>
    <w:rsid w:val="00D462AF"/>
    <w:rsid w:val="00D506AA"/>
    <w:rsid w:val="00D5585E"/>
    <w:rsid w:val="00D56FEE"/>
    <w:rsid w:val="00D63639"/>
    <w:rsid w:val="00D63A92"/>
    <w:rsid w:val="00D7307A"/>
    <w:rsid w:val="00D74BCA"/>
    <w:rsid w:val="00D755CC"/>
    <w:rsid w:val="00D76944"/>
    <w:rsid w:val="00D80EBE"/>
    <w:rsid w:val="00D93BBA"/>
    <w:rsid w:val="00D949D6"/>
    <w:rsid w:val="00D9616D"/>
    <w:rsid w:val="00DA6BB0"/>
    <w:rsid w:val="00DA7564"/>
    <w:rsid w:val="00DA7B03"/>
    <w:rsid w:val="00DB2DBD"/>
    <w:rsid w:val="00DB3F25"/>
    <w:rsid w:val="00DB52FA"/>
    <w:rsid w:val="00DB6096"/>
    <w:rsid w:val="00DB768B"/>
    <w:rsid w:val="00DC0AB4"/>
    <w:rsid w:val="00DC44A9"/>
    <w:rsid w:val="00DC6330"/>
    <w:rsid w:val="00DD06F7"/>
    <w:rsid w:val="00DD13AA"/>
    <w:rsid w:val="00DD2D28"/>
    <w:rsid w:val="00DE1D65"/>
    <w:rsid w:val="00DF54F7"/>
    <w:rsid w:val="00E000EE"/>
    <w:rsid w:val="00E032F5"/>
    <w:rsid w:val="00E03A1B"/>
    <w:rsid w:val="00E03C0B"/>
    <w:rsid w:val="00E06788"/>
    <w:rsid w:val="00E101A6"/>
    <w:rsid w:val="00E102B2"/>
    <w:rsid w:val="00E11410"/>
    <w:rsid w:val="00E12755"/>
    <w:rsid w:val="00E16977"/>
    <w:rsid w:val="00E22EED"/>
    <w:rsid w:val="00E2491D"/>
    <w:rsid w:val="00E2743A"/>
    <w:rsid w:val="00E344EB"/>
    <w:rsid w:val="00E6628F"/>
    <w:rsid w:val="00E6721C"/>
    <w:rsid w:val="00E7069E"/>
    <w:rsid w:val="00E70F0E"/>
    <w:rsid w:val="00E7133C"/>
    <w:rsid w:val="00E71885"/>
    <w:rsid w:val="00E7445A"/>
    <w:rsid w:val="00E8562F"/>
    <w:rsid w:val="00E866CD"/>
    <w:rsid w:val="00E90594"/>
    <w:rsid w:val="00E9496F"/>
    <w:rsid w:val="00E94F22"/>
    <w:rsid w:val="00E95160"/>
    <w:rsid w:val="00E97EAD"/>
    <w:rsid w:val="00EA16F3"/>
    <w:rsid w:val="00EB03F4"/>
    <w:rsid w:val="00EB0A5E"/>
    <w:rsid w:val="00EB44C9"/>
    <w:rsid w:val="00EB6C19"/>
    <w:rsid w:val="00EC76BF"/>
    <w:rsid w:val="00EC78F0"/>
    <w:rsid w:val="00ED09A4"/>
    <w:rsid w:val="00ED699C"/>
    <w:rsid w:val="00EE6398"/>
    <w:rsid w:val="00EF12BB"/>
    <w:rsid w:val="00EF1FCB"/>
    <w:rsid w:val="00EF5766"/>
    <w:rsid w:val="00EF7D7A"/>
    <w:rsid w:val="00F009AD"/>
    <w:rsid w:val="00F00C1F"/>
    <w:rsid w:val="00F05CF0"/>
    <w:rsid w:val="00F10E00"/>
    <w:rsid w:val="00F11902"/>
    <w:rsid w:val="00F23C70"/>
    <w:rsid w:val="00F24CFB"/>
    <w:rsid w:val="00F25775"/>
    <w:rsid w:val="00F26E2E"/>
    <w:rsid w:val="00F403B7"/>
    <w:rsid w:val="00F436B7"/>
    <w:rsid w:val="00F46153"/>
    <w:rsid w:val="00F46724"/>
    <w:rsid w:val="00F52004"/>
    <w:rsid w:val="00F53995"/>
    <w:rsid w:val="00F61082"/>
    <w:rsid w:val="00F61332"/>
    <w:rsid w:val="00F62884"/>
    <w:rsid w:val="00F7387C"/>
    <w:rsid w:val="00F750A0"/>
    <w:rsid w:val="00F75159"/>
    <w:rsid w:val="00F76823"/>
    <w:rsid w:val="00F82654"/>
    <w:rsid w:val="00F852DD"/>
    <w:rsid w:val="00F864C1"/>
    <w:rsid w:val="00F9051F"/>
    <w:rsid w:val="00F977A7"/>
    <w:rsid w:val="00FA0485"/>
    <w:rsid w:val="00FA060E"/>
    <w:rsid w:val="00FA3F1A"/>
    <w:rsid w:val="00FB2243"/>
    <w:rsid w:val="00FB54AA"/>
    <w:rsid w:val="00FC7445"/>
    <w:rsid w:val="00FD0A25"/>
    <w:rsid w:val="00FD1DA3"/>
    <w:rsid w:val="00FD2E4F"/>
    <w:rsid w:val="00FD3060"/>
    <w:rsid w:val="00FF5E5F"/>
    <w:rsid w:val="00FF74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A17B5"/>
  <w15:docId w15:val="{8DAF2385-F670-42C2-B86E-20A253E9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1A"/>
    <w:pPr>
      <w:suppressAutoHyphens/>
      <w:spacing w:after="0" w:line="240" w:lineRule="auto"/>
    </w:pPr>
    <w:rPr>
      <w:rFonts w:ascii="Times New Roman" w:eastAsia="SimSun" w:hAnsi="Times New Roman" w:cs="Times New Roman"/>
      <w:sz w:val="20"/>
      <w:szCs w:val="20"/>
      <w:lang w:val="en-US" w:eastAsia="ar-SA"/>
    </w:rPr>
  </w:style>
  <w:style w:type="paragraph" w:styleId="Heading1">
    <w:name w:val="heading 1"/>
    <w:basedOn w:val="Normal"/>
    <w:next w:val="Normal"/>
    <w:link w:val="Heading1Char"/>
    <w:qFormat/>
    <w:rsid w:val="007D38B9"/>
    <w:pPr>
      <w:keepNext/>
      <w:keepLines/>
      <w:spacing w:before="24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qFormat/>
    <w:rsid w:val="00FA3F1A"/>
    <w:pPr>
      <w:keepNext/>
      <w:tabs>
        <w:tab w:val="num" w:pos="-90"/>
      </w:tabs>
      <w:ind w:left="486" w:hanging="576"/>
      <w:jc w:val="center"/>
      <w:outlineLvl w:val="1"/>
    </w:pPr>
    <w:rPr>
      <w:b/>
    </w:rPr>
  </w:style>
  <w:style w:type="paragraph" w:styleId="Heading3">
    <w:name w:val="heading 3"/>
    <w:basedOn w:val="Normal"/>
    <w:next w:val="Normal"/>
    <w:link w:val="Heading3Char"/>
    <w:qFormat/>
    <w:rsid w:val="00FA3F1A"/>
    <w:pPr>
      <w:keepNext/>
      <w:tabs>
        <w:tab w:val="num" w:pos="-90"/>
      </w:tabs>
      <w:ind w:right="-154"/>
      <w:outlineLvl w:val="2"/>
    </w:pPr>
    <w:rPr>
      <w:b/>
      <w:sz w:val="24"/>
    </w:rPr>
  </w:style>
  <w:style w:type="paragraph" w:styleId="Heading4">
    <w:name w:val="heading 4"/>
    <w:basedOn w:val="Normal"/>
    <w:next w:val="Normal"/>
    <w:link w:val="Heading4Char"/>
    <w:qFormat/>
    <w:rsid w:val="00FA3F1A"/>
    <w:pPr>
      <w:keepNext/>
      <w:tabs>
        <w:tab w:val="num" w:pos="-90"/>
      </w:tabs>
      <w:ind w:left="774" w:hanging="864"/>
      <w:outlineLvl w:val="3"/>
    </w:pPr>
    <w:rPr>
      <w:sz w:val="24"/>
    </w:rPr>
  </w:style>
  <w:style w:type="paragraph" w:styleId="Heading5">
    <w:name w:val="heading 5"/>
    <w:basedOn w:val="Normal"/>
    <w:next w:val="Normal"/>
    <w:link w:val="Heading5Char"/>
    <w:qFormat/>
    <w:rsid w:val="00FA3F1A"/>
    <w:pPr>
      <w:keepNext/>
      <w:tabs>
        <w:tab w:val="num" w:pos="-90"/>
      </w:tabs>
      <w:ind w:left="918" w:hanging="1008"/>
      <w:jc w:val="center"/>
      <w:outlineLvl w:val="4"/>
    </w:pPr>
    <w:rPr>
      <w:b/>
      <w:i/>
    </w:rPr>
  </w:style>
  <w:style w:type="paragraph" w:styleId="Heading6">
    <w:name w:val="heading 6"/>
    <w:basedOn w:val="Normal"/>
    <w:next w:val="Normal"/>
    <w:link w:val="Heading6Char"/>
    <w:qFormat/>
    <w:rsid w:val="00FA3F1A"/>
    <w:pPr>
      <w:keepNext/>
      <w:tabs>
        <w:tab w:val="num" w:pos="-90"/>
      </w:tabs>
      <w:ind w:left="1062" w:hanging="1152"/>
      <w:outlineLvl w:val="5"/>
    </w:pPr>
    <w:rPr>
      <w:b/>
      <w:sz w:val="24"/>
    </w:rPr>
  </w:style>
  <w:style w:type="paragraph" w:styleId="Heading7">
    <w:name w:val="heading 7"/>
    <w:basedOn w:val="Normal"/>
    <w:next w:val="Normal"/>
    <w:link w:val="Heading7Char"/>
    <w:qFormat/>
    <w:rsid w:val="00FA3F1A"/>
    <w:pPr>
      <w:keepNext/>
      <w:tabs>
        <w:tab w:val="num" w:pos="-90"/>
      </w:tabs>
      <w:ind w:left="1206" w:hanging="1296"/>
      <w:outlineLvl w:val="6"/>
    </w:pPr>
    <w:rPr>
      <w:b/>
    </w:rPr>
  </w:style>
  <w:style w:type="paragraph" w:styleId="Heading8">
    <w:name w:val="heading 8"/>
    <w:basedOn w:val="Normal"/>
    <w:next w:val="Normal"/>
    <w:link w:val="Heading8Char"/>
    <w:qFormat/>
    <w:rsid w:val="00FA3F1A"/>
    <w:pPr>
      <w:keepNext/>
      <w:tabs>
        <w:tab w:val="num" w:pos="-90"/>
      </w:tabs>
      <w:ind w:left="3600"/>
      <w:outlineLvl w:val="7"/>
    </w:pPr>
    <w:rPr>
      <w:sz w:val="24"/>
    </w:rPr>
  </w:style>
  <w:style w:type="paragraph" w:styleId="Heading9">
    <w:name w:val="heading 9"/>
    <w:basedOn w:val="Normal"/>
    <w:next w:val="Normal"/>
    <w:link w:val="Heading9Char"/>
    <w:qFormat/>
    <w:rsid w:val="00FA3F1A"/>
    <w:pPr>
      <w:keepNext/>
      <w:pBdr>
        <w:top w:val="single" w:sz="4" w:space="5" w:color="000000"/>
        <w:left w:val="single" w:sz="4" w:space="4" w:color="000000"/>
        <w:bottom w:val="single" w:sz="4" w:space="5" w:color="000000"/>
        <w:right w:val="single" w:sz="4" w:space="0" w:color="000000"/>
      </w:pBdr>
      <w:tabs>
        <w:tab w:val="num" w:pos="-90"/>
      </w:tabs>
      <w:ind w:left="1494" w:hanging="1584"/>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8B9"/>
    <w:rPr>
      <w:rFonts w:asciiTheme="majorHAnsi" w:eastAsiaTheme="majorEastAsia" w:hAnsiTheme="majorHAnsi" w:cstheme="majorBidi"/>
      <w:color w:val="374C80" w:themeColor="accent1" w:themeShade="BF"/>
      <w:sz w:val="32"/>
      <w:szCs w:val="32"/>
    </w:rPr>
  </w:style>
  <w:style w:type="paragraph" w:styleId="Title">
    <w:name w:val="Title"/>
    <w:basedOn w:val="Normal"/>
    <w:next w:val="Normal"/>
    <w:link w:val="TitleChar"/>
    <w:qFormat/>
    <w:rsid w:val="007D38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8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FA3F1A"/>
    <w:rPr>
      <w:rFonts w:ascii="Times New Roman" w:eastAsia="SimSun" w:hAnsi="Times New Roman" w:cs="Times New Roman"/>
      <w:b/>
      <w:sz w:val="20"/>
      <w:szCs w:val="20"/>
      <w:lang w:val="en-US" w:eastAsia="ar-SA"/>
    </w:rPr>
  </w:style>
  <w:style w:type="character" w:customStyle="1" w:styleId="Heading3Char">
    <w:name w:val="Heading 3 Char"/>
    <w:basedOn w:val="DefaultParagraphFont"/>
    <w:link w:val="Heading3"/>
    <w:rsid w:val="00FA3F1A"/>
    <w:rPr>
      <w:rFonts w:ascii="Times New Roman" w:eastAsia="SimSun" w:hAnsi="Times New Roman" w:cs="Times New Roman"/>
      <w:b/>
      <w:sz w:val="24"/>
      <w:szCs w:val="20"/>
      <w:lang w:val="en-US" w:eastAsia="ar-SA"/>
    </w:rPr>
  </w:style>
  <w:style w:type="character" w:customStyle="1" w:styleId="Heading4Char">
    <w:name w:val="Heading 4 Char"/>
    <w:basedOn w:val="DefaultParagraphFont"/>
    <w:link w:val="Heading4"/>
    <w:rsid w:val="00FA3F1A"/>
    <w:rPr>
      <w:rFonts w:ascii="Times New Roman" w:eastAsia="SimSun" w:hAnsi="Times New Roman" w:cs="Times New Roman"/>
      <w:sz w:val="24"/>
      <w:szCs w:val="20"/>
      <w:lang w:val="en-US" w:eastAsia="ar-SA"/>
    </w:rPr>
  </w:style>
  <w:style w:type="character" w:customStyle="1" w:styleId="Heading5Char">
    <w:name w:val="Heading 5 Char"/>
    <w:basedOn w:val="DefaultParagraphFont"/>
    <w:link w:val="Heading5"/>
    <w:rsid w:val="00FA3F1A"/>
    <w:rPr>
      <w:rFonts w:ascii="Times New Roman" w:eastAsia="SimSun" w:hAnsi="Times New Roman" w:cs="Times New Roman"/>
      <w:b/>
      <w:i/>
      <w:sz w:val="20"/>
      <w:szCs w:val="20"/>
      <w:lang w:val="en-US" w:eastAsia="ar-SA"/>
    </w:rPr>
  </w:style>
  <w:style w:type="character" w:customStyle="1" w:styleId="Heading6Char">
    <w:name w:val="Heading 6 Char"/>
    <w:basedOn w:val="DefaultParagraphFont"/>
    <w:link w:val="Heading6"/>
    <w:rsid w:val="00FA3F1A"/>
    <w:rPr>
      <w:rFonts w:ascii="Times New Roman" w:eastAsia="SimSun" w:hAnsi="Times New Roman" w:cs="Times New Roman"/>
      <w:b/>
      <w:sz w:val="24"/>
      <w:szCs w:val="20"/>
      <w:lang w:val="en-US" w:eastAsia="ar-SA"/>
    </w:rPr>
  </w:style>
  <w:style w:type="character" w:customStyle="1" w:styleId="Heading7Char">
    <w:name w:val="Heading 7 Char"/>
    <w:basedOn w:val="DefaultParagraphFont"/>
    <w:link w:val="Heading7"/>
    <w:rsid w:val="00FA3F1A"/>
    <w:rPr>
      <w:rFonts w:ascii="Times New Roman" w:eastAsia="SimSun" w:hAnsi="Times New Roman" w:cs="Times New Roman"/>
      <w:b/>
      <w:sz w:val="20"/>
      <w:szCs w:val="20"/>
      <w:lang w:val="en-US" w:eastAsia="ar-SA"/>
    </w:rPr>
  </w:style>
  <w:style w:type="character" w:customStyle="1" w:styleId="Heading8Char">
    <w:name w:val="Heading 8 Char"/>
    <w:basedOn w:val="DefaultParagraphFont"/>
    <w:link w:val="Heading8"/>
    <w:rsid w:val="00FA3F1A"/>
    <w:rPr>
      <w:rFonts w:ascii="Times New Roman" w:eastAsia="SimSun" w:hAnsi="Times New Roman" w:cs="Times New Roman"/>
      <w:sz w:val="24"/>
      <w:szCs w:val="20"/>
      <w:lang w:val="en-US" w:eastAsia="ar-SA"/>
    </w:rPr>
  </w:style>
  <w:style w:type="character" w:customStyle="1" w:styleId="Heading9Char">
    <w:name w:val="Heading 9 Char"/>
    <w:basedOn w:val="DefaultParagraphFont"/>
    <w:link w:val="Heading9"/>
    <w:rsid w:val="00FA3F1A"/>
    <w:rPr>
      <w:rFonts w:ascii="Times New Roman" w:eastAsia="SimSun" w:hAnsi="Times New Roman" w:cs="Times New Roman"/>
      <w:sz w:val="24"/>
      <w:szCs w:val="20"/>
      <w:lang w:val="en-US" w:eastAsia="ar-SA"/>
    </w:rPr>
  </w:style>
  <w:style w:type="character" w:customStyle="1" w:styleId="WW8Num2z0">
    <w:name w:val="WW8Num2z0"/>
    <w:rsid w:val="00FA3F1A"/>
    <w:rPr>
      <w:rFonts w:ascii="Symbol" w:hAnsi="Symbol"/>
    </w:rPr>
  </w:style>
  <w:style w:type="character" w:customStyle="1" w:styleId="WW8Num3z0">
    <w:name w:val="WW8Num3z0"/>
    <w:rsid w:val="00FA3F1A"/>
    <w:rPr>
      <w:rFonts w:ascii="Symbol" w:hAnsi="Symbol"/>
      <w:color w:val="auto"/>
      <w:sz w:val="20"/>
    </w:rPr>
  </w:style>
  <w:style w:type="character" w:customStyle="1" w:styleId="WW8Num3z1">
    <w:name w:val="WW8Num3z1"/>
    <w:rsid w:val="00FA3F1A"/>
    <w:rPr>
      <w:rFonts w:ascii="Symbol" w:hAnsi="Symbol"/>
    </w:rPr>
  </w:style>
  <w:style w:type="character" w:customStyle="1" w:styleId="WW8Num3z2">
    <w:name w:val="WW8Num3z2"/>
    <w:rsid w:val="00FA3F1A"/>
    <w:rPr>
      <w:rFonts w:ascii="Wingdings" w:hAnsi="Wingdings"/>
    </w:rPr>
  </w:style>
  <w:style w:type="character" w:customStyle="1" w:styleId="WW8Num3z4">
    <w:name w:val="WW8Num3z4"/>
    <w:rsid w:val="00FA3F1A"/>
    <w:rPr>
      <w:rFonts w:ascii="Courier New" w:hAnsi="Courier New"/>
    </w:rPr>
  </w:style>
  <w:style w:type="character" w:customStyle="1" w:styleId="WW8Num4z0">
    <w:name w:val="WW8Num4z0"/>
    <w:rsid w:val="00FA3F1A"/>
    <w:rPr>
      <w:rFonts w:ascii="Symbol" w:hAnsi="Symbol"/>
    </w:rPr>
  </w:style>
  <w:style w:type="character" w:customStyle="1" w:styleId="WW8Num5z0">
    <w:name w:val="WW8Num5z0"/>
    <w:rsid w:val="00FA3F1A"/>
    <w:rPr>
      <w:rFonts w:ascii="Symbol" w:hAnsi="Symbol"/>
    </w:rPr>
  </w:style>
  <w:style w:type="character" w:customStyle="1" w:styleId="WW8Num6z0">
    <w:name w:val="WW8Num6z0"/>
    <w:rsid w:val="00FA3F1A"/>
    <w:rPr>
      <w:rFonts w:ascii="Wingdings" w:hAnsi="Wingdings"/>
    </w:rPr>
  </w:style>
  <w:style w:type="character" w:customStyle="1" w:styleId="WW8Num6z1">
    <w:name w:val="WW8Num6z1"/>
    <w:rsid w:val="00FA3F1A"/>
    <w:rPr>
      <w:rFonts w:ascii="Courier New" w:hAnsi="Courier New"/>
    </w:rPr>
  </w:style>
  <w:style w:type="character" w:customStyle="1" w:styleId="WW8Num6z4">
    <w:name w:val="WW8Num6z4"/>
    <w:rsid w:val="00FA3F1A"/>
    <w:rPr>
      <w:rFonts w:ascii="Courier New" w:hAnsi="Courier New"/>
    </w:rPr>
  </w:style>
  <w:style w:type="character" w:customStyle="1" w:styleId="WW8Num7z0">
    <w:name w:val="WW8Num7z0"/>
    <w:rsid w:val="00FA3F1A"/>
    <w:rPr>
      <w:rFonts w:ascii="Wingdings" w:hAnsi="Wingdings"/>
      <w:b w:val="0"/>
      <w:i w:val="0"/>
      <w:sz w:val="18"/>
    </w:rPr>
  </w:style>
  <w:style w:type="character" w:customStyle="1" w:styleId="WW8Num8z0">
    <w:name w:val="WW8Num8z0"/>
    <w:rsid w:val="00FA3F1A"/>
    <w:rPr>
      <w:rFonts w:ascii="Wingdings" w:hAnsi="Wingdings"/>
    </w:rPr>
  </w:style>
  <w:style w:type="character" w:customStyle="1" w:styleId="WW8Num9z0">
    <w:name w:val="WW8Num9z0"/>
    <w:rsid w:val="00FA3F1A"/>
    <w:rPr>
      <w:rFonts w:ascii="Symbol" w:hAnsi="Symbol"/>
      <w:color w:val="auto"/>
      <w:sz w:val="20"/>
    </w:rPr>
  </w:style>
  <w:style w:type="character" w:customStyle="1" w:styleId="WW8Num10z0">
    <w:name w:val="WW8Num10z0"/>
    <w:rsid w:val="00FA3F1A"/>
    <w:rPr>
      <w:rFonts w:ascii="Symbol" w:hAnsi="Symbol"/>
    </w:rPr>
  </w:style>
  <w:style w:type="character" w:customStyle="1" w:styleId="WW8Num11z0">
    <w:name w:val="WW8Num11z0"/>
    <w:rsid w:val="00FA3F1A"/>
    <w:rPr>
      <w:rFonts w:ascii="Wingdings" w:hAnsi="Wingdings"/>
    </w:rPr>
  </w:style>
  <w:style w:type="character" w:customStyle="1" w:styleId="WW8Num12z0">
    <w:name w:val="WW8Num12z0"/>
    <w:rsid w:val="00FA3F1A"/>
    <w:rPr>
      <w:rFonts w:ascii="Symbol" w:hAnsi="Symbol"/>
    </w:rPr>
  </w:style>
  <w:style w:type="character" w:customStyle="1" w:styleId="WW8Num13z0">
    <w:name w:val="WW8Num13z0"/>
    <w:rsid w:val="00FA3F1A"/>
    <w:rPr>
      <w:rFonts w:ascii="Symbol" w:hAnsi="Symbol"/>
    </w:rPr>
  </w:style>
  <w:style w:type="character" w:customStyle="1" w:styleId="WW8Num14z0">
    <w:name w:val="WW8Num14z0"/>
    <w:rsid w:val="00FA3F1A"/>
    <w:rPr>
      <w:rFonts w:ascii="Symbol" w:hAnsi="Symbol"/>
    </w:rPr>
  </w:style>
  <w:style w:type="character" w:customStyle="1" w:styleId="WW8Num14z1">
    <w:name w:val="WW8Num14z1"/>
    <w:rsid w:val="00FA3F1A"/>
    <w:rPr>
      <w:rFonts w:ascii="Courier New" w:hAnsi="Courier New"/>
    </w:rPr>
  </w:style>
  <w:style w:type="character" w:customStyle="1" w:styleId="WW8Num14z4">
    <w:name w:val="WW8Num14z4"/>
    <w:rsid w:val="00FA3F1A"/>
    <w:rPr>
      <w:rFonts w:ascii="Courier New" w:hAnsi="Courier New"/>
    </w:rPr>
  </w:style>
  <w:style w:type="character" w:customStyle="1" w:styleId="WW8Num15z0">
    <w:name w:val="WW8Num15z0"/>
    <w:rsid w:val="00FA3F1A"/>
    <w:rPr>
      <w:rFonts w:ascii="Wingdings" w:hAnsi="Wingdings"/>
    </w:rPr>
  </w:style>
  <w:style w:type="character" w:customStyle="1" w:styleId="WW8Num16z0">
    <w:name w:val="WW8Num16z0"/>
    <w:rsid w:val="00FA3F1A"/>
    <w:rPr>
      <w:rFonts w:ascii="Wingdings" w:hAnsi="Wingdings"/>
    </w:rPr>
  </w:style>
  <w:style w:type="character" w:customStyle="1" w:styleId="WW8Num17z0">
    <w:name w:val="WW8Num17z0"/>
    <w:rsid w:val="00FA3F1A"/>
    <w:rPr>
      <w:rFonts w:ascii="Wingdings" w:hAnsi="Wingdings"/>
    </w:rPr>
  </w:style>
  <w:style w:type="character" w:customStyle="1" w:styleId="WW8Num18z0">
    <w:name w:val="WW8Num18z0"/>
    <w:rsid w:val="00FA3F1A"/>
    <w:rPr>
      <w:rFonts w:ascii="Wingdings" w:hAnsi="Wingdings"/>
    </w:rPr>
  </w:style>
  <w:style w:type="character" w:customStyle="1" w:styleId="WW8Num19z0">
    <w:name w:val="WW8Num19z0"/>
    <w:rsid w:val="00FA3F1A"/>
    <w:rPr>
      <w:rFonts w:ascii="Wingdings" w:hAnsi="Wingdings"/>
    </w:rPr>
  </w:style>
  <w:style w:type="character" w:customStyle="1" w:styleId="WW8Num19z1">
    <w:name w:val="WW8Num19z1"/>
    <w:rsid w:val="00FA3F1A"/>
    <w:rPr>
      <w:rFonts w:ascii="Courier New" w:hAnsi="Courier New"/>
    </w:rPr>
  </w:style>
  <w:style w:type="character" w:customStyle="1" w:styleId="WW8Num19z4">
    <w:name w:val="WW8Num19z4"/>
    <w:rsid w:val="00FA3F1A"/>
    <w:rPr>
      <w:rFonts w:ascii="Courier New" w:hAnsi="Courier New"/>
    </w:rPr>
  </w:style>
  <w:style w:type="character" w:customStyle="1" w:styleId="WW8Num20z0">
    <w:name w:val="WW8Num20z0"/>
    <w:rsid w:val="00FA3F1A"/>
    <w:rPr>
      <w:rFonts w:ascii="Symbol" w:hAnsi="Symbol"/>
      <w:color w:val="auto"/>
      <w:sz w:val="20"/>
    </w:rPr>
  </w:style>
  <w:style w:type="character" w:customStyle="1" w:styleId="WW8Num22z0">
    <w:name w:val="WW8Num22z0"/>
    <w:rsid w:val="00FA3F1A"/>
    <w:rPr>
      <w:rFonts w:ascii="Wingdings" w:hAnsi="Wingdings"/>
    </w:rPr>
  </w:style>
  <w:style w:type="character" w:customStyle="1" w:styleId="WW8Num22z1">
    <w:name w:val="WW8Num22z1"/>
    <w:rsid w:val="00FA3F1A"/>
    <w:rPr>
      <w:rFonts w:ascii="Symbol" w:hAnsi="Symbol"/>
    </w:rPr>
  </w:style>
  <w:style w:type="character" w:customStyle="1" w:styleId="WW8Num22z3">
    <w:name w:val="WW8Num22z3"/>
    <w:rsid w:val="00FA3F1A"/>
    <w:rPr>
      <w:rFonts w:ascii="Symbol" w:hAnsi="Symbol"/>
    </w:rPr>
  </w:style>
  <w:style w:type="character" w:customStyle="1" w:styleId="WW8Num23z0">
    <w:name w:val="WW8Num23z0"/>
    <w:rsid w:val="00FA3F1A"/>
    <w:rPr>
      <w:rFonts w:ascii="Wingdings" w:hAnsi="Wingdings"/>
      <w:sz w:val="16"/>
    </w:rPr>
  </w:style>
  <w:style w:type="character" w:customStyle="1" w:styleId="WW8Num24z0">
    <w:name w:val="WW8Num24z0"/>
    <w:rsid w:val="00FA3F1A"/>
    <w:rPr>
      <w:rFonts w:ascii="Wingdings" w:hAnsi="Wingdings"/>
    </w:rPr>
  </w:style>
  <w:style w:type="character" w:customStyle="1" w:styleId="WW8Num24z1">
    <w:name w:val="WW8Num24z1"/>
    <w:rsid w:val="00FA3F1A"/>
    <w:rPr>
      <w:rFonts w:ascii="Courier New" w:hAnsi="Courier New"/>
    </w:rPr>
  </w:style>
  <w:style w:type="character" w:customStyle="1" w:styleId="WW8Num24z3">
    <w:name w:val="WW8Num24z3"/>
    <w:rsid w:val="00FA3F1A"/>
    <w:rPr>
      <w:rFonts w:ascii="Symbol" w:hAnsi="Symbol"/>
    </w:rPr>
  </w:style>
  <w:style w:type="character" w:customStyle="1" w:styleId="Absatz-Standardschriftart">
    <w:name w:val="Absatz-Standardschriftart"/>
    <w:rsid w:val="00FA3F1A"/>
  </w:style>
  <w:style w:type="character" w:customStyle="1" w:styleId="WW-Absatz-Standardschriftart">
    <w:name w:val="WW-Absatz-Standardschriftart"/>
    <w:rsid w:val="00FA3F1A"/>
  </w:style>
  <w:style w:type="character" w:customStyle="1" w:styleId="WW-Absatz-Standardschriftart1">
    <w:name w:val="WW-Absatz-Standardschriftart1"/>
    <w:rsid w:val="00FA3F1A"/>
  </w:style>
  <w:style w:type="character" w:customStyle="1" w:styleId="WW8Num6z3">
    <w:name w:val="WW8Num6z3"/>
    <w:rsid w:val="00FA3F1A"/>
    <w:rPr>
      <w:rFonts w:ascii="Symbol" w:hAnsi="Symbol"/>
    </w:rPr>
  </w:style>
  <w:style w:type="character" w:customStyle="1" w:styleId="WW8Num14z2">
    <w:name w:val="WW8Num14z2"/>
    <w:rsid w:val="00FA3F1A"/>
    <w:rPr>
      <w:rFonts w:ascii="Wingdings" w:hAnsi="Wingdings"/>
    </w:rPr>
  </w:style>
  <w:style w:type="character" w:customStyle="1" w:styleId="WW8Num14z3">
    <w:name w:val="WW8Num14z3"/>
    <w:rsid w:val="00FA3F1A"/>
    <w:rPr>
      <w:rFonts w:ascii="Symbol" w:hAnsi="Symbol"/>
    </w:rPr>
  </w:style>
  <w:style w:type="character" w:customStyle="1" w:styleId="WW8Num19z3">
    <w:name w:val="WW8Num19z3"/>
    <w:rsid w:val="00FA3F1A"/>
    <w:rPr>
      <w:rFonts w:ascii="Symbol" w:hAnsi="Symbol"/>
    </w:rPr>
  </w:style>
  <w:style w:type="character" w:customStyle="1" w:styleId="WW-Absatz-Standardschriftart11">
    <w:name w:val="WW-Absatz-Standardschriftart11"/>
    <w:rsid w:val="00FA3F1A"/>
  </w:style>
  <w:style w:type="character" w:customStyle="1" w:styleId="WW8Num1z0">
    <w:name w:val="WW8Num1z0"/>
    <w:rsid w:val="00FA3F1A"/>
    <w:rPr>
      <w:rFonts w:ascii="Symbol" w:hAnsi="Symbol"/>
    </w:rPr>
  </w:style>
  <w:style w:type="character" w:customStyle="1" w:styleId="WW8Num2z1">
    <w:name w:val="WW8Num2z1"/>
    <w:rsid w:val="00FA3F1A"/>
    <w:rPr>
      <w:rFonts w:ascii="Courier New" w:hAnsi="Courier New"/>
    </w:rPr>
  </w:style>
  <w:style w:type="character" w:customStyle="1" w:styleId="WW8Num2z2">
    <w:name w:val="WW8Num2z2"/>
    <w:rsid w:val="00FA3F1A"/>
    <w:rPr>
      <w:rFonts w:ascii="Wingdings" w:hAnsi="Wingdings"/>
    </w:rPr>
  </w:style>
  <w:style w:type="character" w:customStyle="1" w:styleId="WW8Num4z1">
    <w:name w:val="WW8Num4z1"/>
    <w:rsid w:val="00FA3F1A"/>
    <w:rPr>
      <w:rFonts w:ascii="Courier New" w:hAnsi="Courier New"/>
    </w:rPr>
  </w:style>
  <w:style w:type="character" w:customStyle="1" w:styleId="WW8Num4z2">
    <w:name w:val="WW8Num4z2"/>
    <w:rsid w:val="00FA3F1A"/>
    <w:rPr>
      <w:rFonts w:ascii="Wingdings" w:hAnsi="Wingdings"/>
    </w:rPr>
  </w:style>
  <w:style w:type="character" w:customStyle="1" w:styleId="WW8Num7z1">
    <w:name w:val="WW8Num7z1"/>
    <w:rsid w:val="00FA3F1A"/>
    <w:rPr>
      <w:rFonts w:ascii="Symbol" w:hAnsi="Symbol"/>
    </w:rPr>
  </w:style>
  <w:style w:type="character" w:customStyle="1" w:styleId="WW8Num7z2">
    <w:name w:val="WW8Num7z2"/>
    <w:rsid w:val="00FA3F1A"/>
    <w:rPr>
      <w:rFonts w:ascii="Wingdings" w:hAnsi="Wingdings"/>
    </w:rPr>
  </w:style>
  <w:style w:type="character" w:customStyle="1" w:styleId="WW8Num7z4">
    <w:name w:val="WW8Num7z4"/>
    <w:rsid w:val="00FA3F1A"/>
    <w:rPr>
      <w:rFonts w:ascii="Courier New" w:hAnsi="Courier New"/>
    </w:rPr>
  </w:style>
  <w:style w:type="character" w:customStyle="1" w:styleId="WW8Num8z1">
    <w:name w:val="WW8Num8z1"/>
    <w:rsid w:val="00FA3F1A"/>
    <w:rPr>
      <w:rFonts w:ascii="Symbol" w:hAnsi="Symbol"/>
    </w:rPr>
  </w:style>
  <w:style w:type="character" w:customStyle="1" w:styleId="WW8Num8z4">
    <w:name w:val="WW8Num8z4"/>
    <w:rsid w:val="00FA3F1A"/>
    <w:rPr>
      <w:rFonts w:ascii="Courier New" w:hAnsi="Courier New"/>
    </w:rPr>
  </w:style>
  <w:style w:type="character" w:customStyle="1" w:styleId="WW8Num9z1">
    <w:name w:val="WW8Num9z1"/>
    <w:rsid w:val="00FA3F1A"/>
    <w:rPr>
      <w:rFonts w:ascii="Courier New" w:hAnsi="Courier New"/>
    </w:rPr>
  </w:style>
  <w:style w:type="character" w:customStyle="1" w:styleId="WW8Num9z2">
    <w:name w:val="WW8Num9z2"/>
    <w:rsid w:val="00FA3F1A"/>
    <w:rPr>
      <w:rFonts w:ascii="Wingdings" w:hAnsi="Wingdings"/>
    </w:rPr>
  </w:style>
  <w:style w:type="character" w:customStyle="1" w:styleId="WW8Num9z3">
    <w:name w:val="WW8Num9z3"/>
    <w:rsid w:val="00FA3F1A"/>
    <w:rPr>
      <w:rFonts w:ascii="Symbol" w:hAnsi="Symbol"/>
    </w:rPr>
  </w:style>
  <w:style w:type="character" w:customStyle="1" w:styleId="WW8Num10z2">
    <w:name w:val="WW8Num10z2"/>
    <w:rsid w:val="00FA3F1A"/>
    <w:rPr>
      <w:rFonts w:ascii="Wingdings" w:hAnsi="Wingdings"/>
    </w:rPr>
  </w:style>
  <w:style w:type="character" w:customStyle="1" w:styleId="WW8Num10z4">
    <w:name w:val="WW8Num10z4"/>
    <w:rsid w:val="00FA3F1A"/>
    <w:rPr>
      <w:rFonts w:ascii="Courier New" w:hAnsi="Courier New"/>
    </w:rPr>
  </w:style>
  <w:style w:type="character" w:customStyle="1" w:styleId="WW8Num11z3">
    <w:name w:val="WW8Num11z3"/>
    <w:rsid w:val="00FA3F1A"/>
    <w:rPr>
      <w:rFonts w:ascii="Symbol" w:hAnsi="Symbol"/>
    </w:rPr>
  </w:style>
  <w:style w:type="character" w:customStyle="1" w:styleId="WW8Num11z4">
    <w:name w:val="WW8Num11z4"/>
    <w:rsid w:val="00FA3F1A"/>
    <w:rPr>
      <w:rFonts w:ascii="Courier New" w:hAnsi="Courier New"/>
    </w:rPr>
  </w:style>
  <w:style w:type="character" w:customStyle="1" w:styleId="WW8Num12z1">
    <w:name w:val="WW8Num12z1"/>
    <w:rsid w:val="00FA3F1A"/>
    <w:rPr>
      <w:rFonts w:ascii="Courier New" w:hAnsi="Courier New"/>
    </w:rPr>
  </w:style>
  <w:style w:type="character" w:customStyle="1" w:styleId="WW8Num12z2">
    <w:name w:val="WW8Num12z2"/>
    <w:rsid w:val="00FA3F1A"/>
    <w:rPr>
      <w:rFonts w:ascii="Wingdings" w:hAnsi="Wingdings"/>
    </w:rPr>
  </w:style>
  <w:style w:type="character" w:customStyle="1" w:styleId="WW8Num13z1">
    <w:name w:val="WW8Num13z1"/>
    <w:rsid w:val="00FA3F1A"/>
    <w:rPr>
      <w:rFonts w:ascii="Courier New" w:hAnsi="Courier New"/>
    </w:rPr>
  </w:style>
  <w:style w:type="character" w:customStyle="1" w:styleId="WW8Num13z2">
    <w:name w:val="WW8Num13z2"/>
    <w:rsid w:val="00FA3F1A"/>
    <w:rPr>
      <w:rFonts w:ascii="Wingdings" w:hAnsi="Wingdings"/>
    </w:rPr>
  </w:style>
  <w:style w:type="character" w:customStyle="1" w:styleId="WW8Num15z1">
    <w:name w:val="WW8Num15z1"/>
    <w:rsid w:val="00FA3F1A"/>
    <w:rPr>
      <w:rFonts w:ascii="Symbol" w:hAnsi="Symbol"/>
      <w:color w:val="auto"/>
      <w:sz w:val="20"/>
    </w:rPr>
  </w:style>
  <w:style w:type="character" w:customStyle="1" w:styleId="WW8Num15z3">
    <w:name w:val="WW8Num15z3"/>
    <w:rsid w:val="00FA3F1A"/>
    <w:rPr>
      <w:rFonts w:ascii="Symbol" w:hAnsi="Symbol"/>
    </w:rPr>
  </w:style>
  <w:style w:type="character" w:customStyle="1" w:styleId="WW8Num15z4">
    <w:name w:val="WW8Num15z4"/>
    <w:rsid w:val="00FA3F1A"/>
    <w:rPr>
      <w:rFonts w:ascii="Courier New" w:hAnsi="Courier New"/>
    </w:rPr>
  </w:style>
  <w:style w:type="character" w:customStyle="1" w:styleId="WW8Num16z1">
    <w:name w:val="WW8Num16z1"/>
    <w:rsid w:val="00FA3F1A"/>
    <w:rPr>
      <w:rFonts w:ascii="Symbol" w:hAnsi="Symbol"/>
    </w:rPr>
  </w:style>
  <w:style w:type="character" w:customStyle="1" w:styleId="WW8Num16z4">
    <w:name w:val="WW8Num16z4"/>
    <w:rsid w:val="00FA3F1A"/>
    <w:rPr>
      <w:rFonts w:ascii="Courier New" w:hAnsi="Courier New"/>
    </w:rPr>
  </w:style>
  <w:style w:type="character" w:customStyle="1" w:styleId="WW8Num17z1">
    <w:name w:val="WW8Num17z1"/>
    <w:rsid w:val="00FA3F1A"/>
    <w:rPr>
      <w:rFonts w:ascii="Courier New" w:hAnsi="Courier New"/>
    </w:rPr>
  </w:style>
  <w:style w:type="character" w:customStyle="1" w:styleId="WW8Num17z3">
    <w:name w:val="WW8Num17z3"/>
    <w:rsid w:val="00FA3F1A"/>
    <w:rPr>
      <w:rFonts w:ascii="Symbol" w:hAnsi="Symbol"/>
    </w:rPr>
  </w:style>
  <w:style w:type="character" w:customStyle="1" w:styleId="WW8Num18z1">
    <w:name w:val="WW8Num18z1"/>
    <w:rsid w:val="00FA3F1A"/>
    <w:rPr>
      <w:rFonts w:ascii="Courier New" w:hAnsi="Courier New"/>
    </w:rPr>
  </w:style>
  <w:style w:type="character" w:customStyle="1" w:styleId="WW8Num18z3">
    <w:name w:val="WW8Num18z3"/>
    <w:rsid w:val="00FA3F1A"/>
    <w:rPr>
      <w:rFonts w:ascii="Symbol" w:hAnsi="Symbol"/>
    </w:rPr>
  </w:style>
  <w:style w:type="character" w:customStyle="1" w:styleId="WW8Num20z1">
    <w:name w:val="WW8Num20z1"/>
    <w:rsid w:val="00FA3F1A"/>
    <w:rPr>
      <w:rFonts w:ascii="Courier New" w:hAnsi="Courier New"/>
    </w:rPr>
  </w:style>
  <w:style w:type="character" w:customStyle="1" w:styleId="WW8Num20z2">
    <w:name w:val="WW8Num20z2"/>
    <w:rsid w:val="00FA3F1A"/>
    <w:rPr>
      <w:rFonts w:ascii="Wingdings" w:hAnsi="Wingdings"/>
    </w:rPr>
  </w:style>
  <w:style w:type="character" w:customStyle="1" w:styleId="WW8Num20z3">
    <w:name w:val="WW8Num20z3"/>
    <w:rsid w:val="00FA3F1A"/>
    <w:rPr>
      <w:rFonts w:ascii="Symbol" w:hAnsi="Symbol"/>
    </w:rPr>
  </w:style>
  <w:style w:type="character" w:customStyle="1" w:styleId="WW8Num21z0">
    <w:name w:val="WW8Num21z0"/>
    <w:rsid w:val="00FA3F1A"/>
    <w:rPr>
      <w:rFonts w:ascii="Wingdings" w:hAnsi="Wingdings"/>
    </w:rPr>
  </w:style>
  <w:style w:type="character" w:customStyle="1" w:styleId="WW8Num21z1">
    <w:name w:val="WW8Num21z1"/>
    <w:rsid w:val="00FA3F1A"/>
    <w:rPr>
      <w:rFonts w:ascii="Symbol" w:hAnsi="Symbol"/>
    </w:rPr>
  </w:style>
  <w:style w:type="character" w:customStyle="1" w:styleId="WW8Num21z4">
    <w:name w:val="WW8Num21z4"/>
    <w:rsid w:val="00FA3F1A"/>
    <w:rPr>
      <w:rFonts w:ascii="Courier New" w:hAnsi="Courier New"/>
    </w:rPr>
  </w:style>
  <w:style w:type="character" w:customStyle="1" w:styleId="WW8Num22z4">
    <w:name w:val="WW8Num22z4"/>
    <w:rsid w:val="00FA3F1A"/>
    <w:rPr>
      <w:rFonts w:ascii="Courier New" w:hAnsi="Courier New"/>
    </w:rPr>
  </w:style>
  <w:style w:type="character" w:customStyle="1" w:styleId="WW8Num23z1">
    <w:name w:val="WW8Num23z1"/>
    <w:rsid w:val="00FA3F1A"/>
    <w:rPr>
      <w:rFonts w:ascii="Wingdings" w:hAnsi="Wingdings"/>
    </w:rPr>
  </w:style>
  <w:style w:type="character" w:customStyle="1" w:styleId="WW8Num23z3">
    <w:name w:val="WW8Num23z3"/>
    <w:rsid w:val="00FA3F1A"/>
    <w:rPr>
      <w:rFonts w:ascii="Symbol" w:hAnsi="Symbol"/>
    </w:rPr>
  </w:style>
  <w:style w:type="character" w:customStyle="1" w:styleId="WW8Num23z4">
    <w:name w:val="WW8Num23z4"/>
    <w:rsid w:val="00FA3F1A"/>
    <w:rPr>
      <w:rFonts w:ascii="Courier New" w:hAnsi="Courier New"/>
    </w:rPr>
  </w:style>
  <w:style w:type="character" w:customStyle="1" w:styleId="WW8Num25z0">
    <w:name w:val="WW8Num25z0"/>
    <w:rsid w:val="00FA3F1A"/>
    <w:rPr>
      <w:rFonts w:ascii="Wingdings" w:hAnsi="Wingdings"/>
    </w:rPr>
  </w:style>
  <w:style w:type="character" w:customStyle="1" w:styleId="WW8Num26z0">
    <w:name w:val="WW8Num26z0"/>
    <w:rsid w:val="00FA3F1A"/>
    <w:rPr>
      <w:rFonts w:ascii="Wingdings" w:hAnsi="Wingdings"/>
      <w:sz w:val="16"/>
    </w:rPr>
  </w:style>
  <w:style w:type="character" w:customStyle="1" w:styleId="WW8Num26z1">
    <w:name w:val="WW8Num26z1"/>
    <w:rsid w:val="00FA3F1A"/>
    <w:rPr>
      <w:rFonts w:ascii="Wingdings" w:hAnsi="Wingdings"/>
    </w:rPr>
  </w:style>
  <w:style w:type="character" w:customStyle="1" w:styleId="WW8Num26z3">
    <w:name w:val="WW8Num26z3"/>
    <w:rsid w:val="00FA3F1A"/>
    <w:rPr>
      <w:rFonts w:ascii="Symbol" w:hAnsi="Symbol"/>
    </w:rPr>
  </w:style>
  <w:style w:type="character" w:customStyle="1" w:styleId="WW8Num26z4">
    <w:name w:val="WW8Num26z4"/>
    <w:rsid w:val="00FA3F1A"/>
    <w:rPr>
      <w:rFonts w:ascii="Courier New" w:hAnsi="Courier New"/>
    </w:rPr>
  </w:style>
  <w:style w:type="character" w:customStyle="1" w:styleId="WW8Num27z0">
    <w:name w:val="WW8Num27z0"/>
    <w:rsid w:val="00FA3F1A"/>
    <w:rPr>
      <w:rFonts w:ascii="Wingdings" w:hAnsi="Wingdings"/>
    </w:rPr>
  </w:style>
  <w:style w:type="character" w:customStyle="1" w:styleId="WW8Num27z1">
    <w:name w:val="WW8Num27z1"/>
    <w:rsid w:val="00FA3F1A"/>
    <w:rPr>
      <w:rFonts w:ascii="Symbol" w:hAnsi="Symbol"/>
      <w:color w:val="auto"/>
      <w:sz w:val="20"/>
    </w:rPr>
  </w:style>
  <w:style w:type="character" w:customStyle="1" w:styleId="WW8Num27z3">
    <w:name w:val="WW8Num27z3"/>
    <w:rsid w:val="00FA3F1A"/>
    <w:rPr>
      <w:rFonts w:ascii="Symbol" w:hAnsi="Symbol"/>
    </w:rPr>
  </w:style>
  <w:style w:type="character" w:customStyle="1" w:styleId="WW8Num27z4">
    <w:name w:val="WW8Num27z4"/>
    <w:rsid w:val="00FA3F1A"/>
    <w:rPr>
      <w:rFonts w:ascii="Courier New" w:hAnsi="Courier New"/>
    </w:rPr>
  </w:style>
  <w:style w:type="character" w:customStyle="1" w:styleId="WW8Num28z0">
    <w:name w:val="WW8Num28z0"/>
    <w:rsid w:val="00FA3F1A"/>
    <w:rPr>
      <w:rFonts w:ascii="Symbol" w:hAnsi="Symbol"/>
      <w:sz w:val="18"/>
    </w:rPr>
  </w:style>
  <w:style w:type="character" w:customStyle="1" w:styleId="WW8Num28z1">
    <w:name w:val="WW8Num28z1"/>
    <w:rsid w:val="00FA3F1A"/>
    <w:rPr>
      <w:rFonts w:ascii="Courier New" w:hAnsi="Courier New"/>
    </w:rPr>
  </w:style>
  <w:style w:type="character" w:customStyle="1" w:styleId="WW8Num28z2">
    <w:name w:val="WW8Num28z2"/>
    <w:rsid w:val="00FA3F1A"/>
    <w:rPr>
      <w:rFonts w:ascii="Wingdings" w:hAnsi="Wingdings"/>
    </w:rPr>
  </w:style>
  <w:style w:type="character" w:customStyle="1" w:styleId="WW8Num28z3">
    <w:name w:val="WW8Num28z3"/>
    <w:rsid w:val="00FA3F1A"/>
    <w:rPr>
      <w:rFonts w:ascii="Symbol" w:hAnsi="Symbol"/>
    </w:rPr>
  </w:style>
  <w:style w:type="character" w:customStyle="1" w:styleId="WW8Num29z0">
    <w:name w:val="WW8Num29z0"/>
    <w:rsid w:val="00FA3F1A"/>
    <w:rPr>
      <w:rFonts w:ascii="Wingdings" w:hAnsi="Wingdings"/>
    </w:rPr>
  </w:style>
  <w:style w:type="character" w:customStyle="1" w:styleId="WW8Num29z1">
    <w:name w:val="WW8Num29z1"/>
    <w:rsid w:val="00FA3F1A"/>
    <w:rPr>
      <w:rFonts w:ascii="Symbol" w:hAnsi="Symbol"/>
    </w:rPr>
  </w:style>
  <w:style w:type="character" w:customStyle="1" w:styleId="WW8Num29z4">
    <w:name w:val="WW8Num29z4"/>
    <w:rsid w:val="00FA3F1A"/>
    <w:rPr>
      <w:rFonts w:ascii="Courier New" w:hAnsi="Courier New"/>
    </w:rPr>
  </w:style>
  <w:style w:type="character" w:customStyle="1" w:styleId="WW8Num30z0">
    <w:name w:val="WW8Num30z0"/>
    <w:rsid w:val="00FA3F1A"/>
    <w:rPr>
      <w:rFonts w:ascii="Symbol" w:hAnsi="Symbol"/>
    </w:rPr>
  </w:style>
  <w:style w:type="character" w:customStyle="1" w:styleId="WW8Num30z1">
    <w:name w:val="WW8Num30z1"/>
    <w:rsid w:val="00FA3F1A"/>
    <w:rPr>
      <w:rFonts w:ascii="Courier New" w:hAnsi="Courier New"/>
    </w:rPr>
  </w:style>
  <w:style w:type="character" w:customStyle="1" w:styleId="WW8Num30z2">
    <w:name w:val="WW8Num30z2"/>
    <w:rsid w:val="00FA3F1A"/>
    <w:rPr>
      <w:rFonts w:ascii="Wingdings" w:hAnsi="Wingdings"/>
    </w:rPr>
  </w:style>
  <w:style w:type="character" w:customStyle="1" w:styleId="WW8Num31z0">
    <w:name w:val="WW8Num31z0"/>
    <w:rsid w:val="00FA3F1A"/>
    <w:rPr>
      <w:rFonts w:ascii="Wingdings" w:hAnsi="Wingdings"/>
      <w:b w:val="0"/>
      <w:i w:val="0"/>
      <w:sz w:val="18"/>
    </w:rPr>
  </w:style>
  <w:style w:type="character" w:customStyle="1" w:styleId="WW8Num31z1">
    <w:name w:val="WW8Num31z1"/>
    <w:rsid w:val="00FA3F1A"/>
    <w:rPr>
      <w:rFonts w:ascii="Courier New" w:hAnsi="Courier New"/>
    </w:rPr>
  </w:style>
  <w:style w:type="character" w:customStyle="1" w:styleId="WW8Num31z2">
    <w:name w:val="WW8Num31z2"/>
    <w:rsid w:val="00FA3F1A"/>
    <w:rPr>
      <w:rFonts w:ascii="Wingdings" w:hAnsi="Wingdings"/>
    </w:rPr>
  </w:style>
  <w:style w:type="character" w:customStyle="1" w:styleId="WW8Num31z3">
    <w:name w:val="WW8Num31z3"/>
    <w:rsid w:val="00FA3F1A"/>
    <w:rPr>
      <w:rFonts w:ascii="Symbol" w:hAnsi="Symbol"/>
    </w:rPr>
  </w:style>
  <w:style w:type="character" w:customStyle="1" w:styleId="WW8Num32z0">
    <w:name w:val="WW8Num32z0"/>
    <w:rsid w:val="00FA3F1A"/>
    <w:rPr>
      <w:rFonts w:ascii="Symbol" w:hAnsi="Symbol"/>
      <w:color w:val="auto"/>
      <w:sz w:val="20"/>
    </w:rPr>
  </w:style>
  <w:style w:type="character" w:customStyle="1" w:styleId="WW8Num32z1">
    <w:name w:val="WW8Num32z1"/>
    <w:rsid w:val="00FA3F1A"/>
    <w:rPr>
      <w:rFonts w:ascii="Wingdings" w:hAnsi="Wingdings"/>
      <w:b w:val="0"/>
      <w:i w:val="0"/>
      <w:sz w:val="18"/>
    </w:rPr>
  </w:style>
  <w:style w:type="character" w:customStyle="1" w:styleId="WW8Num32z2">
    <w:name w:val="WW8Num32z2"/>
    <w:rsid w:val="00FA3F1A"/>
    <w:rPr>
      <w:rFonts w:ascii="Wingdings" w:hAnsi="Wingdings"/>
    </w:rPr>
  </w:style>
  <w:style w:type="character" w:customStyle="1" w:styleId="WW8Num32z3">
    <w:name w:val="WW8Num32z3"/>
    <w:rsid w:val="00FA3F1A"/>
    <w:rPr>
      <w:rFonts w:ascii="Symbol" w:hAnsi="Symbol"/>
    </w:rPr>
  </w:style>
  <w:style w:type="character" w:customStyle="1" w:styleId="WW8Num32z4">
    <w:name w:val="WW8Num32z4"/>
    <w:rsid w:val="00FA3F1A"/>
    <w:rPr>
      <w:rFonts w:ascii="Courier New" w:hAnsi="Courier New"/>
    </w:rPr>
  </w:style>
  <w:style w:type="character" w:customStyle="1" w:styleId="WW8Num33z0">
    <w:name w:val="WW8Num33z0"/>
    <w:rsid w:val="00FA3F1A"/>
    <w:rPr>
      <w:rFonts w:ascii="Symbol" w:hAnsi="Symbol"/>
      <w:color w:val="auto"/>
      <w:sz w:val="20"/>
    </w:rPr>
  </w:style>
  <w:style w:type="character" w:customStyle="1" w:styleId="WW8Num33z1">
    <w:name w:val="WW8Num33z1"/>
    <w:rsid w:val="00FA3F1A"/>
    <w:rPr>
      <w:rFonts w:ascii="Courier New" w:hAnsi="Courier New"/>
    </w:rPr>
  </w:style>
  <w:style w:type="character" w:customStyle="1" w:styleId="WW8Num33z2">
    <w:name w:val="WW8Num33z2"/>
    <w:rsid w:val="00FA3F1A"/>
    <w:rPr>
      <w:rFonts w:ascii="Wingdings" w:hAnsi="Wingdings"/>
    </w:rPr>
  </w:style>
  <w:style w:type="character" w:customStyle="1" w:styleId="WW8Num33z3">
    <w:name w:val="WW8Num33z3"/>
    <w:rsid w:val="00FA3F1A"/>
    <w:rPr>
      <w:rFonts w:ascii="Symbol" w:hAnsi="Symbol"/>
    </w:rPr>
  </w:style>
  <w:style w:type="character" w:customStyle="1" w:styleId="WW8Num34z0">
    <w:name w:val="WW8Num34z0"/>
    <w:rsid w:val="00FA3F1A"/>
    <w:rPr>
      <w:rFonts w:ascii="Symbol" w:hAnsi="Symbol"/>
    </w:rPr>
  </w:style>
  <w:style w:type="character" w:customStyle="1" w:styleId="WW8Num34z1">
    <w:name w:val="WW8Num34z1"/>
    <w:rsid w:val="00FA3F1A"/>
    <w:rPr>
      <w:rFonts w:ascii="Courier New" w:hAnsi="Courier New"/>
    </w:rPr>
  </w:style>
  <w:style w:type="character" w:customStyle="1" w:styleId="WW8Num34z2">
    <w:name w:val="WW8Num34z2"/>
    <w:rsid w:val="00FA3F1A"/>
    <w:rPr>
      <w:rFonts w:ascii="Wingdings" w:hAnsi="Wingdings"/>
    </w:rPr>
  </w:style>
  <w:style w:type="character" w:customStyle="1" w:styleId="WW8Num35z0">
    <w:name w:val="WW8Num35z0"/>
    <w:rsid w:val="00FA3F1A"/>
    <w:rPr>
      <w:rFonts w:ascii="Wingdings" w:hAnsi="Wingdings"/>
      <w:b w:val="0"/>
      <w:i w:val="0"/>
      <w:sz w:val="18"/>
    </w:rPr>
  </w:style>
  <w:style w:type="character" w:customStyle="1" w:styleId="WW8Num35z1">
    <w:name w:val="WW8Num35z1"/>
    <w:rsid w:val="00FA3F1A"/>
    <w:rPr>
      <w:rFonts w:ascii="Wingdings" w:hAnsi="Wingdings"/>
      <w:b w:val="0"/>
      <w:i w:val="0"/>
      <w:sz w:val="16"/>
    </w:rPr>
  </w:style>
  <w:style w:type="character" w:customStyle="1" w:styleId="WW8Num35z2">
    <w:name w:val="WW8Num35z2"/>
    <w:rsid w:val="00FA3F1A"/>
    <w:rPr>
      <w:rFonts w:ascii="Wingdings" w:hAnsi="Wingdings"/>
    </w:rPr>
  </w:style>
  <w:style w:type="character" w:customStyle="1" w:styleId="WW8Num35z3">
    <w:name w:val="WW8Num35z3"/>
    <w:rsid w:val="00FA3F1A"/>
    <w:rPr>
      <w:rFonts w:ascii="Symbol" w:hAnsi="Symbol"/>
    </w:rPr>
  </w:style>
  <w:style w:type="character" w:customStyle="1" w:styleId="WW8Num35z4">
    <w:name w:val="WW8Num35z4"/>
    <w:rsid w:val="00FA3F1A"/>
    <w:rPr>
      <w:rFonts w:ascii="Courier New" w:hAnsi="Courier New"/>
    </w:rPr>
  </w:style>
  <w:style w:type="character" w:customStyle="1" w:styleId="WW8Num36z0">
    <w:name w:val="WW8Num36z0"/>
    <w:rsid w:val="00FA3F1A"/>
    <w:rPr>
      <w:rFonts w:ascii="Courier New" w:hAnsi="Courier New"/>
      <w:sz w:val="18"/>
    </w:rPr>
  </w:style>
  <w:style w:type="character" w:customStyle="1" w:styleId="WW8Num36z1">
    <w:name w:val="WW8Num36z1"/>
    <w:rsid w:val="00FA3F1A"/>
    <w:rPr>
      <w:rFonts w:ascii="Courier New" w:hAnsi="Courier New"/>
    </w:rPr>
  </w:style>
  <w:style w:type="character" w:customStyle="1" w:styleId="WW8Num36z2">
    <w:name w:val="WW8Num36z2"/>
    <w:rsid w:val="00FA3F1A"/>
    <w:rPr>
      <w:rFonts w:ascii="Wingdings" w:hAnsi="Wingdings"/>
    </w:rPr>
  </w:style>
  <w:style w:type="character" w:customStyle="1" w:styleId="WW8Num36z3">
    <w:name w:val="WW8Num36z3"/>
    <w:rsid w:val="00FA3F1A"/>
    <w:rPr>
      <w:rFonts w:ascii="Symbol" w:hAnsi="Symbol"/>
    </w:rPr>
  </w:style>
  <w:style w:type="character" w:customStyle="1" w:styleId="WW8Num37z0">
    <w:name w:val="WW8Num37z0"/>
    <w:rsid w:val="00FA3F1A"/>
    <w:rPr>
      <w:rFonts w:ascii="Wingdings" w:hAnsi="Wingdings"/>
    </w:rPr>
  </w:style>
  <w:style w:type="character" w:customStyle="1" w:styleId="WW8Num38z0">
    <w:name w:val="WW8Num38z0"/>
    <w:rsid w:val="00FA3F1A"/>
    <w:rPr>
      <w:rFonts w:ascii="Wingdings" w:hAnsi="Wingdings"/>
      <w:sz w:val="16"/>
    </w:rPr>
  </w:style>
  <w:style w:type="character" w:customStyle="1" w:styleId="WW8Num38z1">
    <w:name w:val="WW8Num38z1"/>
    <w:rsid w:val="00FA3F1A"/>
    <w:rPr>
      <w:rFonts w:ascii="Symbol" w:hAnsi="Symbol"/>
      <w:color w:val="auto"/>
      <w:sz w:val="20"/>
    </w:rPr>
  </w:style>
  <w:style w:type="character" w:customStyle="1" w:styleId="WW8Num38z2">
    <w:name w:val="WW8Num38z2"/>
    <w:rsid w:val="00FA3F1A"/>
    <w:rPr>
      <w:rFonts w:ascii="Wingdings" w:hAnsi="Wingdings"/>
    </w:rPr>
  </w:style>
  <w:style w:type="character" w:customStyle="1" w:styleId="WW8Num38z3">
    <w:name w:val="WW8Num38z3"/>
    <w:rsid w:val="00FA3F1A"/>
    <w:rPr>
      <w:rFonts w:ascii="Symbol" w:hAnsi="Symbol"/>
    </w:rPr>
  </w:style>
  <w:style w:type="character" w:customStyle="1" w:styleId="WW8Num38z4">
    <w:name w:val="WW8Num38z4"/>
    <w:rsid w:val="00FA3F1A"/>
    <w:rPr>
      <w:rFonts w:ascii="Courier New" w:hAnsi="Courier New"/>
    </w:rPr>
  </w:style>
  <w:style w:type="character" w:customStyle="1" w:styleId="WW8Num39z0">
    <w:name w:val="WW8Num39z0"/>
    <w:rsid w:val="00FA3F1A"/>
    <w:rPr>
      <w:rFonts w:ascii="Symbol" w:hAnsi="Symbol"/>
    </w:rPr>
  </w:style>
  <w:style w:type="character" w:customStyle="1" w:styleId="WW8Num40z0">
    <w:name w:val="WW8Num40z0"/>
    <w:rsid w:val="00FA3F1A"/>
    <w:rPr>
      <w:rFonts w:ascii="Wingdings" w:hAnsi="Wingdings"/>
    </w:rPr>
  </w:style>
  <w:style w:type="character" w:customStyle="1" w:styleId="WW8Num40z1">
    <w:name w:val="WW8Num40z1"/>
    <w:rsid w:val="00FA3F1A"/>
    <w:rPr>
      <w:rFonts w:ascii="Symbol" w:hAnsi="Symbol"/>
      <w:color w:val="auto"/>
      <w:sz w:val="20"/>
    </w:rPr>
  </w:style>
  <w:style w:type="character" w:customStyle="1" w:styleId="WW8Num40z3">
    <w:name w:val="WW8Num40z3"/>
    <w:rsid w:val="00FA3F1A"/>
    <w:rPr>
      <w:rFonts w:ascii="Symbol" w:hAnsi="Symbol"/>
    </w:rPr>
  </w:style>
  <w:style w:type="character" w:customStyle="1" w:styleId="WW8Num40z4">
    <w:name w:val="WW8Num40z4"/>
    <w:rsid w:val="00FA3F1A"/>
    <w:rPr>
      <w:rFonts w:ascii="Courier New" w:hAnsi="Courier New"/>
    </w:rPr>
  </w:style>
  <w:style w:type="character" w:customStyle="1" w:styleId="WW8Num41z0">
    <w:name w:val="WW8Num41z0"/>
    <w:rsid w:val="00FA3F1A"/>
    <w:rPr>
      <w:rFonts w:ascii="Wingdings" w:hAnsi="Wingdings"/>
    </w:rPr>
  </w:style>
  <w:style w:type="character" w:customStyle="1" w:styleId="WW8Num41z3">
    <w:name w:val="WW8Num41z3"/>
    <w:rsid w:val="00FA3F1A"/>
    <w:rPr>
      <w:rFonts w:ascii="Symbol" w:hAnsi="Symbol"/>
    </w:rPr>
  </w:style>
  <w:style w:type="character" w:customStyle="1" w:styleId="WW8Num41z4">
    <w:name w:val="WW8Num41z4"/>
    <w:rsid w:val="00FA3F1A"/>
    <w:rPr>
      <w:rFonts w:ascii="Courier New" w:hAnsi="Courier New"/>
    </w:rPr>
  </w:style>
  <w:style w:type="character" w:customStyle="1" w:styleId="WW8Num42z0">
    <w:name w:val="WW8Num42z0"/>
    <w:rsid w:val="00FA3F1A"/>
    <w:rPr>
      <w:rFonts w:ascii="Symbol" w:hAnsi="Symbol"/>
    </w:rPr>
  </w:style>
  <w:style w:type="character" w:customStyle="1" w:styleId="WW8Num42z1">
    <w:name w:val="WW8Num42z1"/>
    <w:rsid w:val="00FA3F1A"/>
    <w:rPr>
      <w:rFonts w:ascii="Courier New" w:hAnsi="Courier New"/>
    </w:rPr>
  </w:style>
  <w:style w:type="character" w:customStyle="1" w:styleId="WW8Num42z2">
    <w:name w:val="WW8Num42z2"/>
    <w:rsid w:val="00FA3F1A"/>
    <w:rPr>
      <w:rFonts w:ascii="Wingdings" w:hAnsi="Wingdings"/>
    </w:rPr>
  </w:style>
  <w:style w:type="character" w:customStyle="1" w:styleId="WW8Num43z0">
    <w:name w:val="WW8Num43z0"/>
    <w:rsid w:val="00FA3F1A"/>
    <w:rPr>
      <w:rFonts w:ascii="Symbol" w:hAnsi="Symbol"/>
    </w:rPr>
  </w:style>
  <w:style w:type="character" w:customStyle="1" w:styleId="WW8Num43z1">
    <w:name w:val="WW8Num43z1"/>
    <w:rsid w:val="00FA3F1A"/>
    <w:rPr>
      <w:rFonts w:ascii="Courier New" w:hAnsi="Courier New"/>
    </w:rPr>
  </w:style>
  <w:style w:type="character" w:customStyle="1" w:styleId="WW8Num43z2">
    <w:name w:val="WW8Num43z2"/>
    <w:rsid w:val="00FA3F1A"/>
    <w:rPr>
      <w:rFonts w:ascii="Wingdings" w:hAnsi="Wingdings"/>
    </w:rPr>
  </w:style>
  <w:style w:type="character" w:customStyle="1" w:styleId="WW8Num44z0">
    <w:name w:val="WW8Num44z0"/>
    <w:rsid w:val="00FA3F1A"/>
    <w:rPr>
      <w:rFonts w:ascii="Wingdings" w:hAnsi="Wingdings"/>
    </w:rPr>
  </w:style>
  <w:style w:type="character" w:customStyle="1" w:styleId="WW8Num44z1">
    <w:name w:val="WW8Num44z1"/>
    <w:rsid w:val="00FA3F1A"/>
    <w:rPr>
      <w:rFonts w:ascii="Symbol" w:hAnsi="Symbol"/>
    </w:rPr>
  </w:style>
  <w:style w:type="character" w:customStyle="1" w:styleId="WW8Num44z4">
    <w:name w:val="WW8Num44z4"/>
    <w:rsid w:val="00FA3F1A"/>
    <w:rPr>
      <w:rFonts w:ascii="Courier New" w:hAnsi="Courier New"/>
    </w:rPr>
  </w:style>
  <w:style w:type="character" w:customStyle="1" w:styleId="WW-DefaultParagraphFont">
    <w:name w:val="WW-Default Paragraph Font"/>
    <w:rsid w:val="00FA3F1A"/>
  </w:style>
  <w:style w:type="character" w:styleId="Hyperlink">
    <w:name w:val="Hyperlink"/>
    <w:rsid w:val="00FA3F1A"/>
    <w:rPr>
      <w:color w:val="0000FF"/>
      <w:u w:val="single"/>
    </w:rPr>
  </w:style>
  <w:style w:type="character" w:styleId="FollowedHyperlink">
    <w:name w:val="FollowedHyperlink"/>
    <w:rsid w:val="00FA3F1A"/>
    <w:rPr>
      <w:color w:val="800080"/>
      <w:u w:val="single"/>
    </w:rPr>
  </w:style>
  <w:style w:type="character" w:styleId="PageNumber">
    <w:name w:val="page number"/>
    <w:basedOn w:val="WW-DefaultParagraphFont"/>
    <w:rsid w:val="00FA3F1A"/>
  </w:style>
  <w:style w:type="character" w:customStyle="1" w:styleId="serif1">
    <w:name w:val="serif1"/>
    <w:rsid w:val="00FA3F1A"/>
    <w:rPr>
      <w:rFonts w:ascii="Times" w:hAnsi="Times" w:cs="Times"/>
      <w:sz w:val="24"/>
      <w:szCs w:val="24"/>
    </w:rPr>
  </w:style>
  <w:style w:type="character" w:styleId="Strong">
    <w:name w:val="Strong"/>
    <w:qFormat/>
    <w:rsid w:val="00FA3F1A"/>
    <w:rPr>
      <w:b/>
      <w:bCs/>
    </w:rPr>
  </w:style>
  <w:style w:type="character" w:customStyle="1" w:styleId="yiv2147321280943521020-23082012">
    <w:name w:val="yiv2147321280943521020-23082012"/>
    <w:basedOn w:val="WW-DefaultParagraphFont"/>
    <w:rsid w:val="00FA3F1A"/>
  </w:style>
  <w:style w:type="character" w:customStyle="1" w:styleId="NumberingSymbols">
    <w:name w:val="Numbering Symbols"/>
    <w:rsid w:val="00FA3F1A"/>
  </w:style>
  <w:style w:type="paragraph" w:customStyle="1" w:styleId="Heading">
    <w:name w:val="Heading"/>
    <w:basedOn w:val="Normal"/>
    <w:next w:val="BodyText"/>
    <w:rsid w:val="00FA3F1A"/>
    <w:pPr>
      <w:keepNext/>
      <w:spacing w:before="240" w:after="120"/>
    </w:pPr>
    <w:rPr>
      <w:rFonts w:ascii="Arial" w:eastAsia="Microsoft YaHei" w:hAnsi="Arial" w:cs="Mangal"/>
      <w:sz w:val="28"/>
      <w:szCs w:val="28"/>
    </w:rPr>
  </w:style>
  <w:style w:type="paragraph" w:styleId="BodyText">
    <w:name w:val="Body Text"/>
    <w:basedOn w:val="Normal"/>
    <w:link w:val="BodyTextChar"/>
    <w:rsid w:val="00FA3F1A"/>
    <w:pPr>
      <w:spacing w:after="120"/>
    </w:pPr>
  </w:style>
  <w:style w:type="character" w:customStyle="1" w:styleId="BodyTextChar">
    <w:name w:val="Body Text Char"/>
    <w:basedOn w:val="DefaultParagraphFont"/>
    <w:link w:val="BodyText"/>
    <w:rsid w:val="00FA3F1A"/>
    <w:rPr>
      <w:rFonts w:ascii="Times New Roman" w:eastAsia="SimSun" w:hAnsi="Times New Roman" w:cs="Times New Roman"/>
      <w:sz w:val="20"/>
      <w:szCs w:val="20"/>
      <w:lang w:val="en-US" w:eastAsia="ar-SA"/>
    </w:rPr>
  </w:style>
  <w:style w:type="paragraph" w:styleId="List">
    <w:name w:val="List"/>
    <w:basedOn w:val="BodyText"/>
    <w:rsid w:val="00FA3F1A"/>
    <w:rPr>
      <w:rFonts w:cs="Mangal"/>
    </w:rPr>
  </w:style>
  <w:style w:type="paragraph" w:styleId="Caption">
    <w:name w:val="caption"/>
    <w:basedOn w:val="Normal"/>
    <w:next w:val="Normal"/>
    <w:qFormat/>
    <w:rsid w:val="00FA3F1A"/>
    <w:rPr>
      <w:b/>
      <w:sz w:val="30"/>
    </w:rPr>
  </w:style>
  <w:style w:type="paragraph" w:customStyle="1" w:styleId="Index">
    <w:name w:val="Index"/>
    <w:basedOn w:val="Normal"/>
    <w:rsid w:val="00FA3F1A"/>
    <w:pPr>
      <w:suppressLineNumbers/>
    </w:pPr>
    <w:rPr>
      <w:rFonts w:cs="Mangal"/>
    </w:rPr>
  </w:style>
  <w:style w:type="paragraph" w:styleId="Subtitle">
    <w:name w:val="Subtitle"/>
    <w:basedOn w:val="Heading"/>
    <w:next w:val="BodyText"/>
    <w:link w:val="SubtitleChar"/>
    <w:qFormat/>
    <w:rsid w:val="00FA3F1A"/>
    <w:pPr>
      <w:jc w:val="center"/>
    </w:pPr>
    <w:rPr>
      <w:i/>
      <w:iCs/>
    </w:rPr>
  </w:style>
  <w:style w:type="character" w:customStyle="1" w:styleId="SubtitleChar">
    <w:name w:val="Subtitle Char"/>
    <w:basedOn w:val="DefaultParagraphFont"/>
    <w:link w:val="Subtitle"/>
    <w:rsid w:val="00FA3F1A"/>
    <w:rPr>
      <w:rFonts w:ascii="Arial" w:eastAsia="Microsoft YaHei" w:hAnsi="Arial" w:cs="Mangal"/>
      <w:i/>
      <w:iCs/>
      <w:sz w:val="28"/>
      <w:szCs w:val="28"/>
      <w:lang w:val="en-US" w:eastAsia="ar-SA"/>
    </w:rPr>
  </w:style>
  <w:style w:type="paragraph" w:styleId="Header">
    <w:name w:val="header"/>
    <w:basedOn w:val="Normal"/>
    <w:link w:val="HeaderChar"/>
    <w:rsid w:val="00FA3F1A"/>
    <w:pPr>
      <w:pBdr>
        <w:bottom w:val="single" w:sz="4" w:space="1" w:color="000000"/>
      </w:pBdr>
      <w:tabs>
        <w:tab w:val="center" w:pos="4153"/>
        <w:tab w:val="right" w:pos="8306"/>
      </w:tabs>
      <w:snapToGrid w:val="0"/>
      <w:jc w:val="center"/>
    </w:pPr>
    <w:rPr>
      <w:sz w:val="18"/>
    </w:rPr>
  </w:style>
  <w:style w:type="character" w:customStyle="1" w:styleId="HeaderChar">
    <w:name w:val="Header Char"/>
    <w:basedOn w:val="DefaultParagraphFont"/>
    <w:link w:val="Header"/>
    <w:rsid w:val="00FA3F1A"/>
    <w:rPr>
      <w:rFonts w:ascii="Times New Roman" w:eastAsia="SimSun" w:hAnsi="Times New Roman" w:cs="Times New Roman"/>
      <w:sz w:val="18"/>
      <w:szCs w:val="20"/>
      <w:lang w:val="en-US" w:eastAsia="ar-SA"/>
    </w:rPr>
  </w:style>
  <w:style w:type="paragraph" w:styleId="Footer">
    <w:name w:val="footer"/>
    <w:basedOn w:val="Normal"/>
    <w:link w:val="FooterChar"/>
    <w:rsid w:val="00FA3F1A"/>
    <w:pPr>
      <w:tabs>
        <w:tab w:val="center" w:pos="4153"/>
        <w:tab w:val="right" w:pos="8306"/>
      </w:tabs>
      <w:snapToGrid w:val="0"/>
    </w:pPr>
    <w:rPr>
      <w:sz w:val="18"/>
    </w:rPr>
  </w:style>
  <w:style w:type="character" w:customStyle="1" w:styleId="FooterChar">
    <w:name w:val="Footer Char"/>
    <w:basedOn w:val="DefaultParagraphFont"/>
    <w:link w:val="Footer"/>
    <w:rsid w:val="00FA3F1A"/>
    <w:rPr>
      <w:rFonts w:ascii="Times New Roman" w:eastAsia="SimSun" w:hAnsi="Times New Roman" w:cs="Times New Roman"/>
      <w:sz w:val="18"/>
      <w:szCs w:val="20"/>
      <w:lang w:val="en-US" w:eastAsia="ar-SA"/>
    </w:rPr>
  </w:style>
  <w:style w:type="paragraph" w:styleId="DocumentMap">
    <w:name w:val="Document Map"/>
    <w:basedOn w:val="Normal"/>
    <w:link w:val="DocumentMapChar"/>
    <w:rsid w:val="00FA3F1A"/>
    <w:pPr>
      <w:shd w:val="clear" w:color="auto" w:fill="000080"/>
    </w:pPr>
    <w:rPr>
      <w:rFonts w:ascii="Tahoma" w:hAnsi="Tahoma"/>
    </w:rPr>
  </w:style>
  <w:style w:type="character" w:customStyle="1" w:styleId="DocumentMapChar">
    <w:name w:val="Document Map Char"/>
    <w:basedOn w:val="DefaultParagraphFont"/>
    <w:link w:val="DocumentMap"/>
    <w:rsid w:val="00FA3F1A"/>
    <w:rPr>
      <w:rFonts w:ascii="Tahoma" w:eastAsia="SimSun" w:hAnsi="Tahoma" w:cs="Times New Roman"/>
      <w:sz w:val="20"/>
      <w:szCs w:val="20"/>
      <w:shd w:val="clear" w:color="auto" w:fill="000080"/>
      <w:lang w:val="en-US" w:eastAsia="ar-SA"/>
    </w:rPr>
  </w:style>
  <w:style w:type="paragraph" w:styleId="BodyTextIndent">
    <w:name w:val="Body Text Indent"/>
    <w:basedOn w:val="Normal"/>
    <w:link w:val="BodyTextIndentChar"/>
    <w:rsid w:val="00FA3F1A"/>
    <w:pPr>
      <w:ind w:left="720"/>
    </w:pPr>
    <w:rPr>
      <w:rFonts w:ascii="Arial" w:hAnsi="Arial"/>
    </w:rPr>
  </w:style>
  <w:style w:type="character" w:customStyle="1" w:styleId="BodyTextIndentChar">
    <w:name w:val="Body Text Indent Char"/>
    <w:basedOn w:val="DefaultParagraphFont"/>
    <w:link w:val="BodyTextIndent"/>
    <w:rsid w:val="00FA3F1A"/>
    <w:rPr>
      <w:rFonts w:ascii="Arial" w:eastAsia="SimSun" w:hAnsi="Arial" w:cs="Times New Roman"/>
      <w:sz w:val="20"/>
      <w:szCs w:val="20"/>
      <w:lang w:val="en-US" w:eastAsia="ar-SA"/>
    </w:rPr>
  </w:style>
  <w:style w:type="paragraph" w:styleId="BodyTextIndent2">
    <w:name w:val="Body Text Indent 2"/>
    <w:basedOn w:val="Normal"/>
    <w:link w:val="BodyTextIndent2Char"/>
    <w:rsid w:val="00FA3F1A"/>
    <w:pPr>
      <w:ind w:left="360"/>
    </w:pPr>
    <w:rPr>
      <w:rFonts w:ascii="Arial" w:hAnsi="Arial" w:cs="Arial"/>
      <w:sz w:val="18"/>
    </w:rPr>
  </w:style>
  <w:style w:type="character" w:customStyle="1" w:styleId="BodyTextIndent2Char">
    <w:name w:val="Body Text Indent 2 Char"/>
    <w:basedOn w:val="DefaultParagraphFont"/>
    <w:link w:val="BodyTextIndent2"/>
    <w:rsid w:val="00FA3F1A"/>
    <w:rPr>
      <w:rFonts w:ascii="Arial" w:eastAsia="SimSun" w:hAnsi="Arial" w:cs="Arial"/>
      <w:sz w:val="18"/>
      <w:szCs w:val="20"/>
      <w:lang w:val="en-US" w:eastAsia="ar-SA"/>
    </w:rPr>
  </w:style>
  <w:style w:type="paragraph" w:styleId="BodyTextIndent3">
    <w:name w:val="Body Text Indent 3"/>
    <w:basedOn w:val="Normal"/>
    <w:link w:val="BodyTextIndent3Char"/>
    <w:rsid w:val="00FA3F1A"/>
    <w:pPr>
      <w:ind w:left="1440"/>
    </w:pPr>
    <w:rPr>
      <w:rFonts w:ascii="Arial" w:hAnsi="Arial" w:cs="Arial"/>
      <w:sz w:val="18"/>
    </w:rPr>
  </w:style>
  <w:style w:type="character" w:customStyle="1" w:styleId="BodyTextIndent3Char">
    <w:name w:val="Body Text Indent 3 Char"/>
    <w:basedOn w:val="DefaultParagraphFont"/>
    <w:link w:val="BodyTextIndent3"/>
    <w:rsid w:val="00FA3F1A"/>
    <w:rPr>
      <w:rFonts w:ascii="Arial" w:eastAsia="SimSun" w:hAnsi="Arial" w:cs="Arial"/>
      <w:sz w:val="18"/>
      <w:szCs w:val="20"/>
      <w:lang w:val="en-US" w:eastAsia="ar-SA"/>
    </w:rPr>
  </w:style>
  <w:style w:type="paragraph" w:styleId="ListParagraph">
    <w:name w:val="List Paragraph"/>
    <w:basedOn w:val="Normal"/>
    <w:qFormat/>
    <w:rsid w:val="00FA3F1A"/>
    <w:pPr>
      <w:ind w:left="720"/>
    </w:pPr>
  </w:style>
  <w:style w:type="paragraph" w:styleId="NormalWeb">
    <w:name w:val="Normal (Web)"/>
    <w:basedOn w:val="Normal"/>
    <w:uiPriority w:val="99"/>
    <w:rsid w:val="00FA3F1A"/>
    <w:rPr>
      <w:rFonts w:eastAsia="Times New Roman"/>
      <w:sz w:val="24"/>
      <w:szCs w:val="24"/>
    </w:rPr>
  </w:style>
  <w:style w:type="paragraph" w:customStyle="1" w:styleId="OPSNormal">
    <w:name w:val="OPS Normal"/>
    <w:link w:val="OPSNormalChar"/>
    <w:rsid w:val="00FA3F1A"/>
    <w:pPr>
      <w:widowControl w:val="0"/>
      <w:spacing w:after="0" w:line="240" w:lineRule="auto"/>
      <w:jc w:val="both"/>
    </w:pPr>
    <w:rPr>
      <w:rFonts w:ascii="Arial" w:eastAsia="Times New Roman" w:hAnsi="Arial" w:cs="Times New Roman"/>
      <w:sz w:val="24"/>
      <w:szCs w:val="20"/>
    </w:rPr>
  </w:style>
  <w:style w:type="character" w:customStyle="1" w:styleId="OPSNormalChar">
    <w:name w:val="OPS Normal Char"/>
    <w:link w:val="OPSNormal"/>
    <w:locked/>
    <w:rsid w:val="00FA3F1A"/>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FA3F1A"/>
    <w:rPr>
      <w:rFonts w:ascii="Tahoma" w:hAnsi="Tahoma" w:cs="Tahoma"/>
      <w:sz w:val="16"/>
      <w:szCs w:val="16"/>
    </w:rPr>
  </w:style>
  <w:style w:type="character" w:customStyle="1" w:styleId="BalloonTextChar">
    <w:name w:val="Balloon Text Char"/>
    <w:basedOn w:val="DefaultParagraphFont"/>
    <w:link w:val="BalloonText"/>
    <w:uiPriority w:val="99"/>
    <w:semiHidden/>
    <w:rsid w:val="00FA3F1A"/>
    <w:rPr>
      <w:rFonts w:ascii="Tahoma" w:eastAsia="SimSun" w:hAnsi="Tahoma" w:cs="Tahoma"/>
      <w:sz w:val="16"/>
      <w:szCs w:val="16"/>
      <w:lang w:val="en-US" w:eastAsia="ar-SA"/>
    </w:rPr>
  </w:style>
  <w:style w:type="table" w:styleId="TableGrid">
    <w:name w:val="Table Grid"/>
    <w:basedOn w:val="TableNormal"/>
    <w:uiPriority w:val="59"/>
    <w:rsid w:val="00FA3F1A"/>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iv7053881060size">
    <w:name w:val="yiv7053881060size"/>
    <w:basedOn w:val="DefaultParagraphFont"/>
    <w:rsid w:val="00FA3F1A"/>
  </w:style>
  <w:style w:type="paragraph" w:styleId="NoSpacing">
    <w:name w:val="No Spacing"/>
    <w:aliases w:val="No Spacing Jess,Jess"/>
    <w:link w:val="NoSpacingChar"/>
    <w:uiPriority w:val="1"/>
    <w:qFormat/>
    <w:rsid w:val="00FA3F1A"/>
    <w:pPr>
      <w:suppressAutoHyphens/>
      <w:spacing w:after="0" w:line="240" w:lineRule="auto"/>
    </w:pPr>
    <w:rPr>
      <w:rFonts w:ascii="Times New Roman" w:eastAsia="SimSun" w:hAnsi="Times New Roman" w:cs="Times New Roman"/>
      <w:sz w:val="20"/>
      <w:szCs w:val="20"/>
      <w:lang w:val="en-US" w:eastAsia="ar-SA"/>
    </w:rPr>
  </w:style>
  <w:style w:type="character" w:styleId="UnresolvedMention">
    <w:name w:val="Unresolved Mention"/>
    <w:basedOn w:val="DefaultParagraphFont"/>
    <w:uiPriority w:val="99"/>
    <w:semiHidden/>
    <w:unhideWhenUsed/>
    <w:rsid w:val="00FA3F1A"/>
    <w:rPr>
      <w:color w:val="605E5C"/>
      <w:shd w:val="clear" w:color="auto" w:fill="E1DFDD"/>
    </w:rPr>
  </w:style>
  <w:style w:type="character" w:customStyle="1" w:styleId="NoSpacingChar">
    <w:name w:val="No Spacing Char"/>
    <w:aliases w:val="No Spacing Jess Char,Jess Char"/>
    <w:link w:val="NoSpacing"/>
    <w:uiPriority w:val="1"/>
    <w:locked/>
    <w:rsid w:val="00FA3F1A"/>
    <w:rPr>
      <w:rFonts w:ascii="Times New Roman" w:eastAsia="SimSun" w:hAnsi="Times New Roman" w:cs="Times New Roman"/>
      <w:sz w:val="20"/>
      <w:szCs w:val="20"/>
      <w:lang w:val="en-US" w:eastAsia="ar-SA"/>
    </w:rPr>
  </w:style>
  <w:style w:type="paragraph" w:styleId="Revision">
    <w:name w:val="Revision"/>
    <w:hidden/>
    <w:uiPriority w:val="99"/>
    <w:semiHidden/>
    <w:rsid w:val="00A761DD"/>
    <w:pPr>
      <w:spacing w:after="0" w:line="240" w:lineRule="auto"/>
    </w:pPr>
    <w:rPr>
      <w:rFonts w:ascii="Times New Roman" w:eastAsia="SimSun" w:hAnsi="Times New Roman" w:cs="Times New Roman"/>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847950">
      <w:bodyDiv w:val="1"/>
      <w:marLeft w:val="0"/>
      <w:marRight w:val="0"/>
      <w:marTop w:val="0"/>
      <w:marBottom w:val="0"/>
      <w:divBdr>
        <w:top w:val="none" w:sz="0" w:space="0" w:color="auto"/>
        <w:left w:val="none" w:sz="0" w:space="0" w:color="auto"/>
        <w:bottom w:val="none" w:sz="0" w:space="0" w:color="auto"/>
        <w:right w:val="none" w:sz="0" w:space="0" w:color="auto"/>
      </w:divBdr>
      <w:divsChild>
        <w:div w:id="762919431">
          <w:marLeft w:val="0"/>
          <w:marRight w:val="0"/>
          <w:marTop w:val="0"/>
          <w:marBottom w:val="0"/>
          <w:divBdr>
            <w:top w:val="none" w:sz="0" w:space="0" w:color="auto"/>
            <w:left w:val="none" w:sz="0" w:space="0" w:color="auto"/>
            <w:bottom w:val="none" w:sz="0" w:space="0" w:color="auto"/>
            <w:right w:val="none" w:sz="0" w:space="0" w:color="auto"/>
          </w:divBdr>
          <w:divsChild>
            <w:div w:id="501117461">
              <w:marLeft w:val="0"/>
              <w:marRight w:val="0"/>
              <w:marTop w:val="0"/>
              <w:marBottom w:val="0"/>
              <w:divBdr>
                <w:top w:val="none" w:sz="0" w:space="0" w:color="auto"/>
                <w:left w:val="none" w:sz="0" w:space="0" w:color="auto"/>
                <w:bottom w:val="none" w:sz="0" w:space="0" w:color="auto"/>
                <w:right w:val="none" w:sz="0" w:space="0" w:color="auto"/>
              </w:divBdr>
            </w:div>
            <w:div w:id="1005476535">
              <w:marLeft w:val="0"/>
              <w:marRight w:val="0"/>
              <w:marTop w:val="0"/>
              <w:marBottom w:val="0"/>
              <w:divBdr>
                <w:top w:val="none" w:sz="0" w:space="0" w:color="auto"/>
                <w:left w:val="none" w:sz="0" w:space="0" w:color="auto"/>
                <w:bottom w:val="none" w:sz="0" w:space="0" w:color="auto"/>
                <w:right w:val="none" w:sz="0" w:space="0" w:color="auto"/>
              </w:divBdr>
            </w:div>
            <w:div w:id="1302613245">
              <w:marLeft w:val="0"/>
              <w:marRight w:val="0"/>
              <w:marTop w:val="0"/>
              <w:marBottom w:val="0"/>
              <w:divBdr>
                <w:top w:val="none" w:sz="0" w:space="0" w:color="auto"/>
                <w:left w:val="none" w:sz="0" w:space="0" w:color="auto"/>
                <w:bottom w:val="none" w:sz="0" w:space="0" w:color="auto"/>
                <w:right w:val="none" w:sz="0" w:space="0" w:color="auto"/>
              </w:divBdr>
            </w:div>
            <w:div w:id="316887762">
              <w:marLeft w:val="0"/>
              <w:marRight w:val="0"/>
              <w:marTop w:val="0"/>
              <w:marBottom w:val="0"/>
              <w:divBdr>
                <w:top w:val="none" w:sz="0" w:space="0" w:color="auto"/>
                <w:left w:val="none" w:sz="0" w:space="0" w:color="auto"/>
                <w:bottom w:val="none" w:sz="0" w:space="0" w:color="auto"/>
                <w:right w:val="none" w:sz="0" w:space="0" w:color="auto"/>
              </w:divBdr>
            </w:div>
            <w:div w:id="1817334103">
              <w:marLeft w:val="0"/>
              <w:marRight w:val="0"/>
              <w:marTop w:val="0"/>
              <w:marBottom w:val="0"/>
              <w:divBdr>
                <w:top w:val="none" w:sz="0" w:space="0" w:color="auto"/>
                <w:left w:val="none" w:sz="0" w:space="0" w:color="auto"/>
                <w:bottom w:val="none" w:sz="0" w:space="0" w:color="auto"/>
                <w:right w:val="none" w:sz="0" w:space="0" w:color="auto"/>
              </w:divBdr>
            </w:div>
            <w:div w:id="208538517">
              <w:marLeft w:val="0"/>
              <w:marRight w:val="0"/>
              <w:marTop w:val="0"/>
              <w:marBottom w:val="0"/>
              <w:divBdr>
                <w:top w:val="none" w:sz="0" w:space="0" w:color="auto"/>
                <w:left w:val="none" w:sz="0" w:space="0" w:color="auto"/>
                <w:bottom w:val="none" w:sz="0" w:space="0" w:color="auto"/>
                <w:right w:val="none" w:sz="0" w:space="0" w:color="auto"/>
              </w:divBdr>
            </w:div>
            <w:div w:id="1294486196">
              <w:marLeft w:val="0"/>
              <w:marRight w:val="0"/>
              <w:marTop w:val="0"/>
              <w:marBottom w:val="0"/>
              <w:divBdr>
                <w:top w:val="none" w:sz="0" w:space="0" w:color="auto"/>
                <w:left w:val="none" w:sz="0" w:space="0" w:color="auto"/>
                <w:bottom w:val="none" w:sz="0" w:space="0" w:color="auto"/>
                <w:right w:val="none" w:sz="0" w:space="0" w:color="auto"/>
              </w:divBdr>
            </w:div>
            <w:div w:id="1763335584">
              <w:marLeft w:val="0"/>
              <w:marRight w:val="0"/>
              <w:marTop w:val="0"/>
              <w:marBottom w:val="0"/>
              <w:divBdr>
                <w:top w:val="none" w:sz="0" w:space="0" w:color="auto"/>
                <w:left w:val="none" w:sz="0" w:space="0" w:color="auto"/>
                <w:bottom w:val="none" w:sz="0" w:space="0" w:color="auto"/>
                <w:right w:val="none" w:sz="0" w:space="0" w:color="auto"/>
              </w:divBdr>
            </w:div>
            <w:div w:id="1651784794">
              <w:marLeft w:val="0"/>
              <w:marRight w:val="0"/>
              <w:marTop w:val="0"/>
              <w:marBottom w:val="0"/>
              <w:divBdr>
                <w:top w:val="none" w:sz="0" w:space="0" w:color="auto"/>
                <w:left w:val="none" w:sz="0" w:space="0" w:color="auto"/>
                <w:bottom w:val="none" w:sz="0" w:space="0" w:color="auto"/>
                <w:right w:val="none" w:sz="0" w:space="0" w:color="auto"/>
              </w:divBdr>
            </w:div>
            <w:div w:id="1336303168">
              <w:marLeft w:val="0"/>
              <w:marRight w:val="0"/>
              <w:marTop w:val="0"/>
              <w:marBottom w:val="0"/>
              <w:divBdr>
                <w:top w:val="none" w:sz="0" w:space="0" w:color="auto"/>
                <w:left w:val="none" w:sz="0" w:space="0" w:color="auto"/>
                <w:bottom w:val="none" w:sz="0" w:space="0" w:color="auto"/>
                <w:right w:val="none" w:sz="0" w:space="0" w:color="auto"/>
              </w:divBdr>
            </w:div>
            <w:div w:id="1451779620">
              <w:marLeft w:val="0"/>
              <w:marRight w:val="0"/>
              <w:marTop w:val="0"/>
              <w:marBottom w:val="0"/>
              <w:divBdr>
                <w:top w:val="none" w:sz="0" w:space="0" w:color="auto"/>
                <w:left w:val="none" w:sz="0" w:space="0" w:color="auto"/>
                <w:bottom w:val="none" w:sz="0" w:space="0" w:color="auto"/>
                <w:right w:val="none" w:sz="0" w:space="0" w:color="auto"/>
              </w:divBdr>
            </w:div>
            <w:div w:id="573854780">
              <w:marLeft w:val="0"/>
              <w:marRight w:val="0"/>
              <w:marTop w:val="0"/>
              <w:marBottom w:val="0"/>
              <w:divBdr>
                <w:top w:val="none" w:sz="0" w:space="0" w:color="auto"/>
                <w:left w:val="none" w:sz="0" w:space="0" w:color="auto"/>
                <w:bottom w:val="none" w:sz="0" w:space="0" w:color="auto"/>
                <w:right w:val="none" w:sz="0" w:space="0" w:color="auto"/>
              </w:divBdr>
            </w:div>
            <w:div w:id="844318582">
              <w:marLeft w:val="0"/>
              <w:marRight w:val="0"/>
              <w:marTop w:val="0"/>
              <w:marBottom w:val="0"/>
              <w:divBdr>
                <w:top w:val="none" w:sz="0" w:space="0" w:color="auto"/>
                <w:left w:val="none" w:sz="0" w:space="0" w:color="auto"/>
                <w:bottom w:val="none" w:sz="0" w:space="0" w:color="auto"/>
                <w:right w:val="none" w:sz="0" w:space="0" w:color="auto"/>
              </w:divBdr>
            </w:div>
            <w:div w:id="202407132">
              <w:marLeft w:val="0"/>
              <w:marRight w:val="0"/>
              <w:marTop w:val="0"/>
              <w:marBottom w:val="0"/>
              <w:divBdr>
                <w:top w:val="none" w:sz="0" w:space="0" w:color="auto"/>
                <w:left w:val="none" w:sz="0" w:space="0" w:color="auto"/>
                <w:bottom w:val="none" w:sz="0" w:space="0" w:color="auto"/>
                <w:right w:val="none" w:sz="0" w:space="0" w:color="auto"/>
              </w:divBdr>
            </w:div>
            <w:div w:id="683551798">
              <w:marLeft w:val="0"/>
              <w:marRight w:val="0"/>
              <w:marTop w:val="0"/>
              <w:marBottom w:val="0"/>
              <w:divBdr>
                <w:top w:val="none" w:sz="0" w:space="0" w:color="auto"/>
                <w:left w:val="none" w:sz="0" w:space="0" w:color="auto"/>
                <w:bottom w:val="none" w:sz="0" w:space="0" w:color="auto"/>
                <w:right w:val="none" w:sz="0" w:space="0" w:color="auto"/>
              </w:divBdr>
            </w:div>
            <w:div w:id="894196629">
              <w:marLeft w:val="0"/>
              <w:marRight w:val="0"/>
              <w:marTop w:val="0"/>
              <w:marBottom w:val="0"/>
              <w:divBdr>
                <w:top w:val="none" w:sz="0" w:space="0" w:color="auto"/>
                <w:left w:val="none" w:sz="0" w:space="0" w:color="auto"/>
                <w:bottom w:val="none" w:sz="0" w:space="0" w:color="auto"/>
                <w:right w:val="none" w:sz="0" w:space="0" w:color="auto"/>
              </w:divBdr>
            </w:div>
            <w:div w:id="270359601">
              <w:marLeft w:val="0"/>
              <w:marRight w:val="0"/>
              <w:marTop w:val="0"/>
              <w:marBottom w:val="0"/>
              <w:divBdr>
                <w:top w:val="none" w:sz="0" w:space="0" w:color="auto"/>
                <w:left w:val="none" w:sz="0" w:space="0" w:color="auto"/>
                <w:bottom w:val="none" w:sz="0" w:space="0" w:color="auto"/>
                <w:right w:val="none" w:sz="0" w:space="0" w:color="auto"/>
              </w:divBdr>
            </w:div>
            <w:div w:id="1807771059">
              <w:marLeft w:val="0"/>
              <w:marRight w:val="0"/>
              <w:marTop w:val="0"/>
              <w:marBottom w:val="0"/>
              <w:divBdr>
                <w:top w:val="none" w:sz="0" w:space="0" w:color="auto"/>
                <w:left w:val="none" w:sz="0" w:space="0" w:color="auto"/>
                <w:bottom w:val="none" w:sz="0" w:space="0" w:color="auto"/>
                <w:right w:val="none" w:sz="0" w:space="0" w:color="auto"/>
              </w:divBdr>
            </w:div>
            <w:div w:id="712004995">
              <w:marLeft w:val="0"/>
              <w:marRight w:val="0"/>
              <w:marTop w:val="0"/>
              <w:marBottom w:val="0"/>
              <w:divBdr>
                <w:top w:val="none" w:sz="0" w:space="0" w:color="auto"/>
                <w:left w:val="none" w:sz="0" w:space="0" w:color="auto"/>
                <w:bottom w:val="none" w:sz="0" w:space="0" w:color="auto"/>
                <w:right w:val="none" w:sz="0" w:space="0" w:color="auto"/>
              </w:divBdr>
            </w:div>
            <w:div w:id="831333107">
              <w:marLeft w:val="0"/>
              <w:marRight w:val="0"/>
              <w:marTop w:val="0"/>
              <w:marBottom w:val="0"/>
              <w:divBdr>
                <w:top w:val="none" w:sz="0" w:space="0" w:color="auto"/>
                <w:left w:val="none" w:sz="0" w:space="0" w:color="auto"/>
                <w:bottom w:val="none" w:sz="0" w:space="0" w:color="auto"/>
                <w:right w:val="none" w:sz="0" w:space="0" w:color="auto"/>
              </w:divBdr>
            </w:div>
            <w:div w:id="1637639558">
              <w:marLeft w:val="0"/>
              <w:marRight w:val="0"/>
              <w:marTop w:val="0"/>
              <w:marBottom w:val="0"/>
              <w:divBdr>
                <w:top w:val="none" w:sz="0" w:space="0" w:color="auto"/>
                <w:left w:val="none" w:sz="0" w:space="0" w:color="auto"/>
                <w:bottom w:val="none" w:sz="0" w:space="0" w:color="auto"/>
                <w:right w:val="none" w:sz="0" w:space="0" w:color="auto"/>
              </w:divBdr>
            </w:div>
            <w:div w:id="1858343781">
              <w:marLeft w:val="0"/>
              <w:marRight w:val="0"/>
              <w:marTop w:val="0"/>
              <w:marBottom w:val="0"/>
              <w:divBdr>
                <w:top w:val="none" w:sz="0" w:space="0" w:color="auto"/>
                <w:left w:val="none" w:sz="0" w:space="0" w:color="auto"/>
                <w:bottom w:val="none" w:sz="0" w:space="0" w:color="auto"/>
                <w:right w:val="none" w:sz="0" w:space="0" w:color="auto"/>
              </w:divBdr>
            </w:div>
            <w:div w:id="636181415">
              <w:marLeft w:val="0"/>
              <w:marRight w:val="0"/>
              <w:marTop w:val="0"/>
              <w:marBottom w:val="0"/>
              <w:divBdr>
                <w:top w:val="none" w:sz="0" w:space="0" w:color="auto"/>
                <w:left w:val="none" w:sz="0" w:space="0" w:color="auto"/>
                <w:bottom w:val="none" w:sz="0" w:space="0" w:color="auto"/>
                <w:right w:val="none" w:sz="0" w:space="0" w:color="auto"/>
              </w:divBdr>
            </w:div>
            <w:div w:id="816146231">
              <w:marLeft w:val="0"/>
              <w:marRight w:val="0"/>
              <w:marTop w:val="0"/>
              <w:marBottom w:val="0"/>
              <w:divBdr>
                <w:top w:val="none" w:sz="0" w:space="0" w:color="auto"/>
                <w:left w:val="none" w:sz="0" w:space="0" w:color="auto"/>
                <w:bottom w:val="none" w:sz="0" w:space="0" w:color="auto"/>
                <w:right w:val="none" w:sz="0" w:space="0" w:color="auto"/>
              </w:divBdr>
            </w:div>
            <w:div w:id="1538396011">
              <w:marLeft w:val="0"/>
              <w:marRight w:val="0"/>
              <w:marTop w:val="0"/>
              <w:marBottom w:val="0"/>
              <w:divBdr>
                <w:top w:val="none" w:sz="0" w:space="0" w:color="auto"/>
                <w:left w:val="none" w:sz="0" w:space="0" w:color="auto"/>
                <w:bottom w:val="none" w:sz="0" w:space="0" w:color="auto"/>
                <w:right w:val="none" w:sz="0" w:space="0" w:color="auto"/>
              </w:divBdr>
            </w:div>
            <w:div w:id="51344564">
              <w:marLeft w:val="0"/>
              <w:marRight w:val="0"/>
              <w:marTop w:val="0"/>
              <w:marBottom w:val="0"/>
              <w:divBdr>
                <w:top w:val="none" w:sz="0" w:space="0" w:color="auto"/>
                <w:left w:val="none" w:sz="0" w:space="0" w:color="auto"/>
                <w:bottom w:val="none" w:sz="0" w:space="0" w:color="auto"/>
                <w:right w:val="none" w:sz="0" w:space="0" w:color="auto"/>
              </w:divBdr>
            </w:div>
            <w:div w:id="1207453862">
              <w:marLeft w:val="0"/>
              <w:marRight w:val="0"/>
              <w:marTop w:val="0"/>
              <w:marBottom w:val="0"/>
              <w:divBdr>
                <w:top w:val="none" w:sz="0" w:space="0" w:color="auto"/>
                <w:left w:val="none" w:sz="0" w:space="0" w:color="auto"/>
                <w:bottom w:val="none" w:sz="0" w:space="0" w:color="auto"/>
                <w:right w:val="none" w:sz="0" w:space="0" w:color="auto"/>
              </w:divBdr>
            </w:div>
            <w:div w:id="805005534">
              <w:marLeft w:val="0"/>
              <w:marRight w:val="0"/>
              <w:marTop w:val="0"/>
              <w:marBottom w:val="0"/>
              <w:divBdr>
                <w:top w:val="none" w:sz="0" w:space="0" w:color="auto"/>
                <w:left w:val="none" w:sz="0" w:space="0" w:color="auto"/>
                <w:bottom w:val="none" w:sz="0" w:space="0" w:color="auto"/>
                <w:right w:val="none" w:sz="0" w:space="0" w:color="auto"/>
              </w:divBdr>
            </w:div>
            <w:div w:id="1140804791">
              <w:marLeft w:val="0"/>
              <w:marRight w:val="0"/>
              <w:marTop w:val="0"/>
              <w:marBottom w:val="0"/>
              <w:divBdr>
                <w:top w:val="none" w:sz="0" w:space="0" w:color="auto"/>
                <w:left w:val="none" w:sz="0" w:space="0" w:color="auto"/>
                <w:bottom w:val="none" w:sz="0" w:space="0" w:color="auto"/>
                <w:right w:val="none" w:sz="0" w:space="0" w:color="auto"/>
              </w:divBdr>
            </w:div>
            <w:div w:id="922296782">
              <w:marLeft w:val="0"/>
              <w:marRight w:val="0"/>
              <w:marTop w:val="0"/>
              <w:marBottom w:val="0"/>
              <w:divBdr>
                <w:top w:val="none" w:sz="0" w:space="0" w:color="auto"/>
                <w:left w:val="none" w:sz="0" w:space="0" w:color="auto"/>
                <w:bottom w:val="none" w:sz="0" w:space="0" w:color="auto"/>
                <w:right w:val="none" w:sz="0" w:space="0" w:color="auto"/>
              </w:divBdr>
            </w:div>
            <w:div w:id="1747454769">
              <w:marLeft w:val="0"/>
              <w:marRight w:val="0"/>
              <w:marTop w:val="0"/>
              <w:marBottom w:val="0"/>
              <w:divBdr>
                <w:top w:val="none" w:sz="0" w:space="0" w:color="auto"/>
                <w:left w:val="none" w:sz="0" w:space="0" w:color="auto"/>
                <w:bottom w:val="none" w:sz="0" w:space="0" w:color="auto"/>
                <w:right w:val="none" w:sz="0" w:space="0" w:color="auto"/>
              </w:divBdr>
            </w:div>
            <w:div w:id="16488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2082">
      <w:bodyDiv w:val="1"/>
      <w:marLeft w:val="0"/>
      <w:marRight w:val="0"/>
      <w:marTop w:val="0"/>
      <w:marBottom w:val="0"/>
      <w:divBdr>
        <w:top w:val="none" w:sz="0" w:space="0" w:color="auto"/>
        <w:left w:val="none" w:sz="0" w:space="0" w:color="auto"/>
        <w:bottom w:val="none" w:sz="0" w:space="0" w:color="auto"/>
        <w:right w:val="none" w:sz="0" w:space="0" w:color="auto"/>
      </w:divBdr>
      <w:divsChild>
        <w:div w:id="1945573364">
          <w:marLeft w:val="0"/>
          <w:marRight w:val="0"/>
          <w:marTop w:val="0"/>
          <w:marBottom w:val="0"/>
          <w:divBdr>
            <w:top w:val="none" w:sz="0" w:space="0" w:color="auto"/>
            <w:left w:val="none" w:sz="0" w:space="0" w:color="auto"/>
            <w:bottom w:val="none" w:sz="0" w:space="0" w:color="auto"/>
            <w:right w:val="none" w:sz="0" w:space="0" w:color="auto"/>
          </w:divBdr>
          <w:divsChild>
            <w:div w:id="48917753">
              <w:marLeft w:val="0"/>
              <w:marRight w:val="0"/>
              <w:marTop w:val="0"/>
              <w:marBottom w:val="0"/>
              <w:divBdr>
                <w:top w:val="none" w:sz="0" w:space="0" w:color="auto"/>
                <w:left w:val="none" w:sz="0" w:space="0" w:color="auto"/>
                <w:bottom w:val="none" w:sz="0" w:space="0" w:color="auto"/>
                <w:right w:val="none" w:sz="0" w:space="0" w:color="auto"/>
              </w:divBdr>
            </w:div>
            <w:div w:id="1179539873">
              <w:marLeft w:val="0"/>
              <w:marRight w:val="0"/>
              <w:marTop w:val="0"/>
              <w:marBottom w:val="0"/>
              <w:divBdr>
                <w:top w:val="none" w:sz="0" w:space="0" w:color="auto"/>
                <w:left w:val="none" w:sz="0" w:space="0" w:color="auto"/>
                <w:bottom w:val="none" w:sz="0" w:space="0" w:color="auto"/>
                <w:right w:val="none" w:sz="0" w:space="0" w:color="auto"/>
              </w:divBdr>
            </w:div>
            <w:div w:id="441611728">
              <w:marLeft w:val="0"/>
              <w:marRight w:val="0"/>
              <w:marTop w:val="0"/>
              <w:marBottom w:val="0"/>
              <w:divBdr>
                <w:top w:val="none" w:sz="0" w:space="0" w:color="auto"/>
                <w:left w:val="none" w:sz="0" w:space="0" w:color="auto"/>
                <w:bottom w:val="none" w:sz="0" w:space="0" w:color="auto"/>
                <w:right w:val="none" w:sz="0" w:space="0" w:color="auto"/>
              </w:divBdr>
            </w:div>
            <w:div w:id="1170636657">
              <w:marLeft w:val="0"/>
              <w:marRight w:val="0"/>
              <w:marTop w:val="0"/>
              <w:marBottom w:val="0"/>
              <w:divBdr>
                <w:top w:val="none" w:sz="0" w:space="0" w:color="auto"/>
                <w:left w:val="none" w:sz="0" w:space="0" w:color="auto"/>
                <w:bottom w:val="none" w:sz="0" w:space="0" w:color="auto"/>
                <w:right w:val="none" w:sz="0" w:space="0" w:color="auto"/>
              </w:divBdr>
            </w:div>
            <w:div w:id="857234159">
              <w:marLeft w:val="0"/>
              <w:marRight w:val="0"/>
              <w:marTop w:val="0"/>
              <w:marBottom w:val="0"/>
              <w:divBdr>
                <w:top w:val="none" w:sz="0" w:space="0" w:color="auto"/>
                <w:left w:val="none" w:sz="0" w:space="0" w:color="auto"/>
                <w:bottom w:val="none" w:sz="0" w:space="0" w:color="auto"/>
                <w:right w:val="none" w:sz="0" w:space="0" w:color="auto"/>
              </w:divBdr>
            </w:div>
            <w:div w:id="896666774">
              <w:marLeft w:val="0"/>
              <w:marRight w:val="0"/>
              <w:marTop w:val="0"/>
              <w:marBottom w:val="0"/>
              <w:divBdr>
                <w:top w:val="none" w:sz="0" w:space="0" w:color="auto"/>
                <w:left w:val="none" w:sz="0" w:space="0" w:color="auto"/>
                <w:bottom w:val="none" w:sz="0" w:space="0" w:color="auto"/>
                <w:right w:val="none" w:sz="0" w:space="0" w:color="auto"/>
              </w:divBdr>
            </w:div>
            <w:div w:id="1494293998">
              <w:marLeft w:val="0"/>
              <w:marRight w:val="0"/>
              <w:marTop w:val="0"/>
              <w:marBottom w:val="0"/>
              <w:divBdr>
                <w:top w:val="none" w:sz="0" w:space="0" w:color="auto"/>
                <w:left w:val="none" w:sz="0" w:space="0" w:color="auto"/>
                <w:bottom w:val="none" w:sz="0" w:space="0" w:color="auto"/>
                <w:right w:val="none" w:sz="0" w:space="0" w:color="auto"/>
              </w:divBdr>
            </w:div>
            <w:div w:id="1032879681">
              <w:marLeft w:val="0"/>
              <w:marRight w:val="0"/>
              <w:marTop w:val="0"/>
              <w:marBottom w:val="0"/>
              <w:divBdr>
                <w:top w:val="none" w:sz="0" w:space="0" w:color="auto"/>
                <w:left w:val="none" w:sz="0" w:space="0" w:color="auto"/>
                <w:bottom w:val="none" w:sz="0" w:space="0" w:color="auto"/>
                <w:right w:val="none" w:sz="0" w:space="0" w:color="auto"/>
              </w:divBdr>
            </w:div>
            <w:div w:id="596058079">
              <w:marLeft w:val="0"/>
              <w:marRight w:val="0"/>
              <w:marTop w:val="0"/>
              <w:marBottom w:val="0"/>
              <w:divBdr>
                <w:top w:val="none" w:sz="0" w:space="0" w:color="auto"/>
                <w:left w:val="none" w:sz="0" w:space="0" w:color="auto"/>
                <w:bottom w:val="none" w:sz="0" w:space="0" w:color="auto"/>
                <w:right w:val="none" w:sz="0" w:space="0" w:color="auto"/>
              </w:divBdr>
            </w:div>
            <w:div w:id="1083454555">
              <w:marLeft w:val="0"/>
              <w:marRight w:val="0"/>
              <w:marTop w:val="0"/>
              <w:marBottom w:val="0"/>
              <w:divBdr>
                <w:top w:val="none" w:sz="0" w:space="0" w:color="auto"/>
                <w:left w:val="none" w:sz="0" w:space="0" w:color="auto"/>
                <w:bottom w:val="none" w:sz="0" w:space="0" w:color="auto"/>
                <w:right w:val="none" w:sz="0" w:space="0" w:color="auto"/>
              </w:divBdr>
            </w:div>
            <w:div w:id="662859364">
              <w:marLeft w:val="0"/>
              <w:marRight w:val="0"/>
              <w:marTop w:val="0"/>
              <w:marBottom w:val="0"/>
              <w:divBdr>
                <w:top w:val="none" w:sz="0" w:space="0" w:color="auto"/>
                <w:left w:val="none" w:sz="0" w:space="0" w:color="auto"/>
                <w:bottom w:val="none" w:sz="0" w:space="0" w:color="auto"/>
                <w:right w:val="none" w:sz="0" w:space="0" w:color="auto"/>
              </w:divBdr>
            </w:div>
            <w:div w:id="631593272">
              <w:marLeft w:val="0"/>
              <w:marRight w:val="0"/>
              <w:marTop w:val="0"/>
              <w:marBottom w:val="0"/>
              <w:divBdr>
                <w:top w:val="none" w:sz="0" w:space="0" w:color="auto"/>
                <w:left w:val="none" w:sz="0" w:space="0" w:color="auto"/>
                <w:bottom w:val="none" w:sz="0" w:space="0" w:color="auto"/>
                <w:right w:val="none" w:sz="0" w:space="0" w:color="auto"/>
              </w:divBdr>
            </w:div>
            <w:div w:id="1409768629">
              <w:marLeft w:val="0"/>
              <w:marRight w:val="0"/>
              <w:marTop w:val="0"/>
              <w:marBottom w:val="0"/>
              <w:divBdr>
                <w:top w:val="none" w:sz="0" w:space="0" w:color="auto"/>
                <w:left w:val="none" w:sz="0" w:space="0" w:color="auto"/>
                <w:bottom w:val="none" w:sz="0" w:space="0" w:color="auto"/>
                <w:right w:val="none" w:sz="0" w:space="0" w:color="auto"/>
              </w:divBdr>
            </w:div>
            <w:div w:id="825900479">
              <w:marLeft w:val="0"/>
              <w:marRight w:val="0"/>
              <w:marTop w:val="0"/>
              <w:marBottom w:val="0"/>
              <w:divBdr>
                <w:top w:val="none" w:sz="0" w:space="0" w:color="auto"/>
                <w:left w:val="none" w:sz="0" w:space="0" w:color="auto"/>
                <w:bottom w:val="none" w:sz="0" w:space="0" w:color="auto"/>
                <w:right w:val="none" w:sz="0" w:space="0" w:color="auto"/>
              </w:divBdr>
            </w:div>
            <w:div w:id="1915701843">
              <w:marLeft w:val="0"/>
              <w:marRight w:val="0"/>
              <w:marTop w:val="0"/>
              <w:marBottom w:val="0"/>
              <w:divBdr>
                <w:top w:val="none" w:sz="0" w:space="0" w:color="auto"/>
                <w:left w:val="none" w:sz="0" w:space="0" w:color="auto"/>
                <w:bottom w:val="none" w:sz="0" w:space="0" w:color="auto"/>
                <w:right w:val="none" w:sz="0" w:space="0" w:color="auto"/>
              </w:divBdr>
            </w:div>
            <w:div w:id="2145538704">
              <w:marLeft w:val="0"/>
              <w:marRight w:val="0"/>
              <w:marTop w:val="0"/>
              <w:marBottom w:val="0"/>
              <w:divBdr>
                <w:top w:val="none" w:sz="0" w:space="0" w:color="auto"/>
                <w:left w:val="none" w:sz="0" w:space="0" w:color="auto"/>
                <w:bottom w:val="none" w:sz="0" w:space="0" w:color="auto"/>
                <w:right w:val="none" w:sz="0" w:space="0" w:color="auto"/>
              </w:divBdr>
            </w:div>
            <w:div w:id="20784538">
              <w:marLeft w:val="0"/>
              <w:marRight w:val="0"/>
              <w:marTop w:val="0"/>
              <w:marBottom w:val="0"/>
              <w:divBdr>
                <w:top w:val="none" w:sz="0" w:space="0" w:color="auto"/>
                <w:left w:val="none" w:sz="0" w:space="0" w:color="auto"/>
                <w:bottom w:val="none" w:sz="0" w:space="0" w:color="auto"/>
                <w:right w:val="none" w:sz="0" w:space="0" w:color="auto"/>
              </w:divBdr>
            </w:div>
            <w:div w:id="590771505">
              <w:marLeft w:val="0"/>
              <w:marRight w:val="0"/>
              <w:marTop w:val="0"/>
              <w:marBottom w:val="0"/>
              <w:divBdr>
                <w:top w:val="none" w:sz="0" w:space="0" w:color="auto"/>
                <w:left w:val="none" w:sz="0" w:space="0" w:color="auto"/>
                <w:bottom w:val="none" w:sz="0" w:space="0" w:color="auto"/>
                <w:right w:val="none" w:sz="0" w:space="0" w:color="auto"/>
              </w:divBdr>
            </w:div>
            <w:div w:id="372269140">
              <w:marLeft w:val="0"/>
              <w:marRight w:val="0"/>
              <w:marTop w:val="0"/>
              <w:marBottom w:val="0"/>
              <w:divBdr>
                <w:top w:val="none" w:sz="0" w:space="0" w:color="auto"/>
                <w:left w:val="none" w:sz="0" w:space="0" w:color="auto"/>
                <w:bottom w:val="none" w:sz="0" w:space="0" w:color="auto"/>
                <w:right w:val="none" w:sz="0" w:space="0" w:color="auto"/>
              </w:divBdr>
            </w:div>
            <w:div w:id="419763649">
              <w:marLeft w:val="0"/>
              <w:marRight w:val="0"/>
              <w:marTop w:val="0"/>
              <w:marBottom w:val="0"/>
              <w:divBdr>
                <w:top w:val="none" w:sz="0" w:space="0" w:color="auto"/>
                <w:left w:val="none" w:sz="0" w:space="0" w:color="auto"/>
                <w:bottom w:val="none" w:sz="0" w:space="0" w:color="auto"/>
                <w:right w:val="none" w:sz="0" w:space="0" w:color="auto"/>
              </w:divBdr>
            </w:div>
            <w:div w:id="728068458">
              <w:marLeft w:val="0"/>
              <w:marRight w:val="0"/>
              <w:marTop w:val="0"/>
              <w:marBottom w:val="0"/>
              <w:divBdr>
                <w:top w:val="none" w:sz="0" w:space="0" w:color="auto"/>
                <w:left w:val="none" w:sz="0" w:space="0" w:color="auto"/>
                <w:bottom w:val="none" w:sz="0" w:space="0" w:color="auto"/>
                <w:right w:val="none" w:sz="0" w:space="0" w:color="auto"/>
              </w:divBdr>
            </w:div>
            <w:div w:id="440734136">
              <w:marLeft w:val="0"/>
              <w:marRight w:val="0"/>
              <w:marTop w:val="0"/>
              <w:marBottom w:val="0"/>
              <w:divBdr>
                <w:top w:val="none" w:sz="0" w:space="0" w:color="auto"/>
                <w:left w:val="none" w:sz="0" w:space="0" w:color="auto"/>
                <w:bottom w:val="none" w:sz="0" w:space="0" w:color="auto"/>
                <w:right w:val="none" w:sz="0" w:space="0" w:color="auto"/>
              </w:divBdr>
            </w:div>
            <w:div w:id="1192262468">
              <w:marLeft w:val="0"/>
              <w:marRight w:val="0"/>
              <w:marTop w:val="0"/>
              <w:marBottom w:val="0"/>
              <w:divBdr>
                <w:top w:val="none" w:sz="0" w:space="0" w:color="auto"/>
                <w:left w:val="none" w:sz="0" w:space="0" w:color="auto"/>
                <w:bottom w:val="none" w:sz="0" w:space="0" w:color="auto"/>
                <w:right w:val="none" w:sz="0" w:space="0" w:color="auto"/>
              </w:divBdr>
            </w:div>
            <w:div w:id="2048752835">
              <w:marLeft w:val="0"/>
              <w:marRight w:val="0"/>
              <w:marTop w:val="0"/>
              <w:marBottom w:val="0"/>
              <w:divBdr>
                <w:top w:val="none" w:sz="0" w:space="0" w:color="auto"/>
                <w:left w:val="none" w:sz="0" w:space="0" w:color="auto"/>
                <w:bottom w:val="none" w:sz="0" w:space="0" w:color="auto"/>
                <w:right w:val="none" w:sz="0" w:space="0" w:color="auto"/>
              </w:divBdr>
            </w:div>
            <w:div w:id="1974675104">
              <w:marLeft w:val="0"/>
              <w:marRight w:val="0"/>
              <w:marTop w:val="0"/>
              <w:marBottom w:val="0"/>
              <w:divBdr>
                <w:top w:val="none" w:sz="0" w:space="0" w:color="auto"/>
                <w:left w:val="none" w:sz="0" w:space="0" w:color="auto"/>
                <w:bottom w:val="none" w:sz="0" w:space="0" w:color="auto"/>
                <w:right w:val="none" w:sz="0" w:space="0" w:color="auto"/>
              </w:divBdr>
            </w:div>
            <w:div w:id="1588004741">
              <w:marLeft w:val="0"/>
              <w:marRight w:val="0"/>
              <w:marTop w:val="0"/>
              <w:marBottom w:val="0"/>
              <w:divBdr>
                <w:top w:val="none" w:sz="0" w:space="0" w:color="auto"/>
                <w:left w:val="none" w:sz="0" w:space="0" w:color="auto"/>
                <w:bottom w:val="none" w:sz="0" w:space="0" w:color="auto"/>
                <w:right w:val="none" w:sz="0" w:space="0" w:color="auto"/>
              </w:divBdr>
            </w:div>
            <w:div w:id="2131972362">
              <w:marLeft w:val="0"/>
              <w:marRight w:val="0"/>
              <w:marTop w:val="0"/>
              <w:marBottom w:val="0"/>
              <w:divBdr>
                <w:top w:val="none" w:sz="0" w:space="0" w:color="auto"/>
                <w:left w:val="none" w:sz="0" w:space="0" w:color="auto"/>
                <w:bottom w:val="none" w:sz="0" w:space="0" w:color="auto"/>
                <w:right w:val="none" w:sz="0" w:space="0" w:color="auto"/>
              </w:divBdr>
            </w:div>
            <w:div w:id="225452952">
              <w:marLeft w:val="0"/>
              <w:marRight w:val="0"/>
              <w:marTop w:val="0"/>
              <w:marBottom w:val="0"/>
              <w:divBdr>
                <w:top w:val="none" w:sz="0" w:space="0" w:color="auto"/>
                <w:left w:val="none" w:sz="0" w:space="0" w:color="auto"/>
                <w:bottom w:val="none" w:sz="0" w:space="0" w:color="auto"/>
                <w:right w:val="none" w:sz="0" w:space="0" w:color="auto"/>
              </w:divBdr>
            </w:div>
            <w:div w:id="46419037">
              <w:marLeft w:val="0"/>
              <w:marRight w:val="0"/>
              <w:marTop w:val="0"/>
              <w:marBottom w:val="0"/>
              <w:divBdr>
                <w:top w:val="none" w:sz="0" w:space="0" w:color="auto"/>
                <w:left w:val="none" w:sz="0" w:space="0" w:color="auto"/>
                <w:bottom w:val="none" w:sz="0" w:space="0" w:color="auto"/>
                <w:right w:val="none" w:sz="0" w:space="0" w:color="auto"/>
              </w:divBdr>
            </w:div>
            <w:div w:id="804128745">
              <w:marLeft w:val="0"/>
              <w:marRight w:val="0"/>
              <w:marTop w:val="0"/>
              <w:marBottom w:val="0"/>
              <w:divBdr>
                <w:top w:val="none" w:sz="0" w:space="0" w:color="auto"/>
                <w:left w:val="none" w:sz="0" w:space="0" w:color="auto"/>
                <w:bottom w:val="none" w:sz="0" w:space="0" w:color="auto"/>
                <w:right w:val="none" w:sz="0" w:space="0" w:color="auto"/>
              </w:divBdr>
            </w:div>
            <w:div w:id="2075620127">
              <w:marLeft w:val="0"/>
              <w:marRight w:val="0"/>
              <w:marTop w:val="0"/>
              <w:marBottom w:val="0"/>
              <w:divBdr>
                <w:top w:val="none" w:sz="0" w:space="0" w:color="auto"/>
                <w:left w:val="none" w:sz="0" w:space="0" w:color="auto"/>
                <w:bottom w:val="none" w:sz="0" w:space="0" w:color="auto"/>
                <w:right w:val="none" w:sz="0" w:space="0" w:color="auto"/>
              </w:divBdr>
            </w:div>
            <w:div w:id="1759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5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a.me/13653842257" TargetMode="External"/><Relationship Id="rId13" Type="http://schemas.openxmlformats.org/officeDocument/2006/relationships/hyperlink" Target="https://medium.com/@mahimabiswas002/hosting-your-cv-on-firebase-91dff72310e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mooth-ocean.te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cp-tech/Seneca_Class_Not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jcp-tech/" TargetMode="External"/><Relationship Id="rId4" Type="http://schemas.openxmlformats.org/officeDocument/2006/relationships/settings" Target="settings.xml"/><Relationship Id="rId9" Type="http://schemas.openxmlformats.org/officeDocument/2006/relationships/hyperlink" Target="https://www.linkedin.com/in/jcp-te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43AA9-EBD2-46F7-8E03-1A1E39800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Kurian John Pattasseril</dc:creator>
  <cp:keywords/>
  <dc:description/>
  <cp:lastModifiedBy>Jonathan Chacko Pattasseril</cp:lastModifiedBy>
  <cp:revision>183</cp:revision>
  <cp:lastPrinted>2025-02-28T16:17:00Z</cp:lastPrinted>
  <dcterms:created xsi:type="dcterms:W3CDTF">2025-02-12T07:20:00Z</dcterms:created>
  <dcterms:modified xsi:type="dcterms:W3CDTF">2025-03-15T03:27:00Z</dcterms:modified>
</cp:coreProperties>
</file>